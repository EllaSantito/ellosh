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C73" w:rsidRPr="00AD6D72" w:rsidRDefault="00EA0C73" w:rsidP="00EA0C7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6D72">
        <w:rPr>
          <w:rFonts w:ascii="Times New Roman" w:hAnsi="Times New Roman" w:cs="Times New Roman"/>
          <w:b/>
          <w:sz w:val="32"/>
          <w:szCs w:val="32"/>
        </w:rPr>
        <w:t>Project Development</w:t>
      </w:r>
    </w:p>
    <w:p w:rsidR="00EA0C73" w:rsidRPr="00AD6D72" w:rsidRDefault="00EA0C73" w:rsidP="00EA0C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D6D72">
        <w:rPr>
          <w:rFonts w:ascii="Times New Roman" w:hAnsi="Times New Roman" w:cs="Times New Roman"/>
          <w:sz w:val="24"/>
          <w:szCs w:val="24"/>
        </w:rPr>
        <w:t>Code</w:t>
      </w:r>
      <w:r w:rsidRPr="00AD6D72">
        <w:rPr>
          <w:rFonts w:ascii="Times New Roman" w:hAnsi="Times New Roman" w:cs="Times New Roman"/>
          <w:sz w:val="24"/>
          <w:szCs w:val="24"/>
        </w:rPr>
        <w:tab/>
      </w:r>
      <w:r w:rsidRPr="00AD6D7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B41B3">
        <w:rPr>
          <w:rFonts w:ascii="Times New Roman" w:hAnsi="Times New Roman" w:cs="Times New Roman"/>
          <w:sz w:val="24"/>
          <w:szCs w:val="24"/>
        </w:rPr>
        <w:t>Ellosh</w:t>
      </w:r>
      <w:bookmarkStart w:id="0" w:name="_GoBack"/>
      <w:bookmarkEnd w:id="0"/>
      <w:r w:rsidRPr="00AD6D72">
        <w:rPr>
          <w:rFonts w:ascii="Times New Roman" w:hAnsi="Times New Roman" w:cs="Times New Roman"/>
          <w:sz w:val="24"/>
          <w:szCs w:val="24"/>
        </w:rPr>
        <w:t>.</w:t>
      </w:r>
    </w:p>
    <w:p w:rsidR="00EA0C73" w:rsidRPr="00AD6D72" w:rsidRDefault="00EA0C73" w:rsidP="00EA0C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D6D72">
        <w:rPr>
          <w:rFonts w:ascii="Times New Roman" w:hAnsi="Times New Roman" w:cs="Times New Roman"/>
          <w:sz w:val="24"/>
          <w:szCs w:val="24"/>
        </w:rPr>
        <w:t>Document</w:t>
      </w:r>
      <w:r w:rsidRPr="00AD6D72">
        <w:rPr>
          <w:rFonts w:ascii="Times New Roman" w:hAnsi="Times New Roman" w:cs="Times New Roman"/>
          <w:sz w:val="24"/>
          <w:szCs w:val="24"/>
        </w:rPr>
        <w:tab/>
        <w:t>: Concept.</w:t>
      </w:r>
    </w:p>
    <w:p w:rsidR="00EA0C73" w:rsidRPr="00AD6D72" w:rsidRDefault="00EA0C73" w:rsidP="00EA0C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D6D72">
        <w:rPr>
          <w:rFonts w:ascii="Times New Roman" w:hAnsi="Times New Roman" w:cs="Times New Roman"/>
          <w:sz w:val="24"/>
          <w:szCs w:val="24"/>
        </w:rPr>
        <w:t>Contributors</w:t>
      </w:r>
      <w:r w:rsidRPr="00AD6D72">
        <w:rPr>
          <w:rFonts w:ascii="Times New Roman" w:hAnsi="Times New Roman" w:cs="Times New Roman"/>
          <w:sz w:val="24"/>
          <w:szCs w:val="24"/>
        </w:rPr>
        <w:tab/>
        <w:t>: Santito, Ella</w:t>
      </w:r>
      <w:ins w:id="1" w:author="Isffa Santito" w:date="2016-12-07T12:56:00Z">
        <w:r w:rsidR="00143D76">
          <w:rPr>
            <w:rFonts w:ascii="Times New Roman" w:hAnsi="Times New Roman" w:cs="Times New Roman"/>
            <w:sz w:val="24"/>
            <w:szCs w:val="24"/>
          </w:rPr>
          <w:t>;</w:t>
        </w:r>
        <w:r w:rsidRPr="00AD6D72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143D76">
          <w:rPr>
            <w:rFonts w:ascii="Times New Roman" w:hAnsi="Times New Roman" w:cs="Times New Roman"/>
            <w:sz w:val="24"/>
            <w:szCs w:val="24"/>
          </w:rPr>
          <w:t>Stewart, Joshua</w:t>
        </w:r>
      </w:ins>
      <w:r w:rsidRPr="00AD6D72">
        <w:rPr>
          <w:rFonts w:ascii="Times New Roman" w:hAnsi="Times New Roman" w:cs="Times New Roman"/>
          <w:sz w:val="24"/>
          <w:szCs w:val="24"/>
        </w:rPr>
        <w:t>.</w:t>
      </w:r>
    </w:p>
    <w:p w:rsidR="00EA0C73" w:rsidRPr="00AD6D72" w:rsidRDefault="00EA0C73" w:rsidP="00EA0C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D6D72">
        <w:rPr>
          <w:rFonts w:ascii="Times New Roman" w:hAnsi="Times New Roman" w:cs="Times New Roman"/>
          <w:sz w:val="24"/>
          <w:szCs w:val="24"/>
        </w:rPr>
        <w:t>Version</w:t>
      </w:r>
      <w:r w:rsidRPr="00AD6D72">
        <w:rPr>
          <w:rFonts w:ascii="Times New Roman" w:hAnsi="Times New Roman" w:cs="Times New Roman"/>
          <w:sz w:val="24"/>
          <w:szCs w:val="24"/>
        </w:rPr>
        <w:tab/>
        <w:t xml:space="preserve">: </w:t>
      </w:r>
      <w:del w:id="2" w:author="Isffa Santito" w:date="2016-12-07T12:56:00Z">
        <w:r>
          <w:rPr>
            <w:rFonts w:ascii="Times New Roman" w:hAnsi="Times New Roman" w:cs="Times New Roman"/>
            <w:sz w:val="24"/>
            <w:szCs w:val="24"/>
          </w:rPr>
          <w:delText>0</w:delText>
        </w:r>
      </w:del>
      <w:ins w:id="3" w:author="Isffa Santito" w:date="2016-12-07T12:56:00Z">
        <w:r w:rsidR="00C23F6E">
          <w:rPr>
            <w:rFonts w:ascii="Times New Roman" w:hAnsi="Times New Roman" w:cs="Times New Roman"/>
            <w:sz w:val="24"/>
            <w:szCs w:val="24"/>
          </w:rPr>
          <w:t>1</w:t>
        </w:r>
      </w:ins>
      <w:r w:rsidRPr="00AD6D72">
        <w:rPr>
          <w:rFonts w:ascii="Times New Roman" w:hAnsi="Times New Roman" w:cs="Times New Roman"/>
          <w:sz w:val="24"/>
          <w:szCs w:val="24"/>
        </w:rPr>
        <w:t>.0</w:t>
      </w:r>
    </w:p>
    <w:p w:rsidR="00EA0C73" w:rsidRPr="00AD6D72" w:rsidRDefault="00EA0C73" w:rsidP="00EA0C7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D6D72">
        <w:rPr>
          <w:rFonts w:ascii="Times New Roman" w:hAnsi="Times New Roman" w:cs="Times New Roman"/>
          <w:sz w:val="24"/>
          <w:szCs w:val="24"/>
        </w:rPr>
        <w:t>Revision History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71"/>
        <w:gridCol w:w="5561"/>
        <w:gridCol w:w="1798"/>
      </w:tblGrid>
      <w:tr w:rsidR="00EA0C73" w:rsidRPr="00AD6D72" w:rsidTr="00E50DA8">
        <w:tc>
          <w:tcPr>
            <w:tcW w:w="1271" w:type="dxa"/>
          </w:tcPr>
          <w:p w:rsidR="00EA0C73" w:rsidRPr="00AD6D72" w:rsidRDefault="00EA0C73" w:rsidP="00E50DA8">
            <w:pPr>
              <w:spacing w:line="360" w:lineRule="auto"/>
              <w:rPr>
                <w:sz w:val="24"/>
                <w:szCs w:val="24"/>
              </w:rPr>
            </w:pPr>
            <w:r w:rsidRPr="00AD6D72">
              <w:rPr>
                <w:sz w:val="24"/>
                <w:szCs w:val="24"/>
              </w:rPr>
              <w:t>Version</w:t>
            </w:r>
          </w:p>
        </w:tc>
        <w:tc>
          <w:tcPr>
            <w:tcW w:w="5561" w:type="dxa"/>
          </w:tcPr>
          <w:p w:rsidR="00EA0C73" w:rsidRPr="00AD6D72" w:rsidRDefault="00EA0C73" w:rsidP="00E50DA8">
            <w:pPr>
              <w:spacing w:line="360" w:lineRule="auto"/>
              <w:rPr>
                <w:sz w:val="24"/>
                <w:szCs w:val="24"/>
              </w:rPr>
            </w:pPr>
            <w:r w:rsidRPr="00AD6D72">
              <w:rPr>
                <w:sz w:val="24"/>
                <w:szCs w:val="24"/>
              </w:rPr>
              <w:t>Summary of Changes</w:t>
            </w:r>
          </w:p>
        </w:tc>
        <w:tc>
          <w:tcPr>
            <w:tcW w:w="1798" w:type="dxa"/>
          </w:tcPr>
          <w:p w:rsidR="00EA0C73" w:rsidRPr="00AD6D72" w:rsidRDefault="00EA0C73" w:rsidP="00E50DA8">
            <w:pPr>
              <w:spacing w:line="360" w:lineRule="auto"/>
              <w:rPr>
                <w:sz w:val="24"/>
                <w:szCs w:val="24"/>
              </w:rPr>
            </w:pPr>
            <w:r w:rsidRPr="00AD6D72">
              <w:rPr>
                <w:sz w:val="24"/>
                <w:szCs w:val="24"/>
              </w:rPr>
              <w:t>Date</w:t>
            </w:r>
          </w:p>
        </w:tc>
      </w:tr>
      <w:tr w:rsidR="00EA0C73" w:rsidRPr="00AD6D72" w:rsidTr="00E50DA8">
        <w:tc>
          <w:tcPr>
            <w:tcW w:w="1271" w:type="dxa"/>
          </w:tcPr>
          <w:p w:rsidR="00EA0C73" w:rsidRPr="00AD6D72" w:rsidRDefault="00EA0C73" w:rsidP="00E50DA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</w:t>
            </w:r>
          </w:p>
        </w:tc>
        <w:tc>
          <w:tcPr>
            <w:tcW w:w="5561" w:type="dxa"/>
          </w:tcPr>
          <w:p w:rsidR="00EA0C73" w:rsidRPr="00AD6D72" w:rsidRDefault="00EA0C73" w:rsidP="00E50DA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Blank template</w:t>
            </w:r>
          </w:p>
        </w:tc>
        <w:tc>
          <w:tcPr>
            <w:tcW w:w="1798" w:type="dxa"/>
          </w:tcPr>
          <w:p w:rsidR="00EA0C73" w:rsidRPr="00AD6D72" w:rsidRDefault="00EA0C73" w:rsidP="00EC3194">
            <w:pPr>
              <w:spacing w:line="360" w:lineRule="auto"/>
              <w:rPr>
                <w:rFonts w:eastAsia="SimSun"/>
                <w:sz w:val="24"/>
                <w:szCs w:val="24"/>
                <w:lang w:val="en-US"/>
              </w:rPr>
            </w:pPr>
            <w:r>
              <w:rPr>
                <w:rFonts w:eastAsia="SimSun"/>
                <w:sz w:val="24"/>
                <w:szCs w:val="24"/>
                <w:lang w:val="en-US"/>
              </w:rPr>
              <w:t>2</w:t>
            </w:r>
            <w:r w:rsidR="00EC3194">
              <w:rPr>
                <w:rFonts w:eastAsia="SimSun"/>
                <w:sz w:val="24"/>
                <w:szCs w:val="24"/>
                <w:lang w:val="en-US"/>
              </w:rPr>
              <w:t>4</w:t>
            </w:r>
            <w:r>
              <w:rPr>
                <w:rFonts w:eastAsia="SimSun"/>
                <w:sz w:val="24"/>
                <w:szCs w:val="24"/>
                <w:lang w:val="en-US"/>
              </w:rPr>
              <w:t>/11/2016</w:t>
            </w:r>
          </w:p>
        </w:tc>
      </w:tr>
      <w:tr w:rsidR="00EA0C73" w:rsidRPr="00AD6D72" w:rsidTr="00E50DA8">
        <w:tc>
          <w:tcPr>
            <w:tcW w:w="1271" w:type="dxa"/>
          </w:tcPr>
          <w:p w:rsidR="00EA0C73" w:rsidRPr="00AD6D72" w:rsidRDefault="0080388D" w:rsidP="00E50DA8">
            <w:pPr>
              <w:spacing w:line="360" w:lineRule="auto"/>
              <w:rPr>
                <w:sz w:val="24"/>
                <w:rPrChange w:id="4" w:author="Isffa Santito" w:date="2016-12-07T12:56:00Z">
                  <w:rPr>
                    <w:sz w:val="24"/>
                    <w:lang w:val="en-US"/>
                  </w:rPr>
                </w:rPrChange>
              </w:rPr>
            </w:pPr>
            <w:ins w:id="5" w:author="Isffa Santito" w:date="2016-12-03T19:51:00Z">
              <w:r>
                <w:rPr>
                  <w:sz w:val="24"/>
                  <w:szCs w:val="24"/>
                  <w:lang w:val="en-US"/>
                </w:rPr>
                <w:t>1.0</w:t>
              </w:r>
            </w:ins>
          </w:p>
        </w:tc>
        <w:tc>
          <w:tcPr>
            <w:tcW w:w="5561" w:type="dxa"/>
          </w:tcPr>
          <w:p w:rsidR="00EA0C73" w:rsidRPr="00AD6D72" w:rsidRDefault="0080388D" w:rsidP="0080388D">
            <w:pPr>
              <w:spacing w:line="360" w:lineRule="auto"/>
              <w:rPr>
                <w:rFonts w:eastAsia="SimSun"/>
                <w:sz w:val="24"/>
                <w:rPrChange w:id="6" w:author="Isffa Santito" w:date="2016-12-07T12:56:00Z">
                  <w:rPr>
                    <w:rFonts w:eastAsia="SimSun"/>
                    <w:sz w:val="24"/>
                    <w:lang w:val="en-US"/>
                  </w:rPr>
                </w:rPrChange>
              </w:rPr>
            </w:pPr>
            <w:ins w:id="7" w:author="Isffa Santito" w:date="2016-12-03T19:51:00Z">
              <w:r>
                <w:rPr>
                  <w:rFonts w:eastAsia="SimSun"/>
                  <w:sz w:val="24"/>
                  <w:szCs w:val="24"/>
                  <w:lang w:val="en-US"/>
                </w:rPr>
                <w:t>Project overview</w:t>
              </w:r>
            </w:ins>
          </w:p>
        </w:tc>
        <w:tc>
          <w:tcPr>
            <w:tcW w:w="1798" w:type="dxa"/>
          </w:tcPr>
          <w:p w:rsidR="00EA0C73" w:rsidRPr="00AD6D72" w:rsidRDefault="0080388D" w:rsidP="00E50DA8">
            <w:pPr>
              <w:spacing w:line="360" w:lineRule="auto"/>
              <w:rPr>
                <w:sz w:val="24"/>
                <w:szCs w:val="24"/>
                <w:lang w:val="en-US"/>
              </w:rPr>
            </w:pPr>
            <w:ins w:id="8" w:author="Isffa Santito" w:date="2016-12-03T19:51:00Z">
              <w:r>
                <w:rPr>
                  <w:sz w:val="24"/>
                  <w:szCs w:val="24"/>
                  <w:lang w:val="en-US"/>
                </w:rPr>
                <w:t>26/11/2016</w:t>
              </w:r>
            </w:ins>
          </w:p>
        </w:tc>
      </w:tr>
      <w:tr w:rsidR="00EA0C73" w:rsidRPr="00AD6D72" w:rsidTr="00E50DA8">
        <w:tc>
          <w:tcPr>
            <w:tcW w:w="1271" w:type="dxa"/>
          </w:tcPr>
          <w:p w:rsidR="00EA0C73" w:rsidRPr="00AD6D72" w:rsidRDefault="00EA0C73" w:rsidP="00E50DA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561" w:type="dxa"/>
          </w:tcPr>
          <w:p w:rsidR="00EA0C73" w:rsidRPr="00AD6D72" w:rsidRDefault="00EA0C73" w:rsidP="00E50DA8">
            <w:pPr>
              <w:spacing w:line="360" w:lineRule="auto"/>
              <w:rPr>
                <w:rFonts w:eastAsia="SimSun"/>
                <w:sz w:val="24"/>
                <w:szCs w:val="24"/>
              </w:rPr>
            </w:pPr>
          </w:p>
        </w:tc>
        <w:tc>
          <w:tcPr>
            <w:tcW w:w="1798" w:type="dxa"/>
          </w:tcPr>
          <w:p w:rsidR="00EA0C73" w:rsidRPr="00AD6D72" w:rsidRDefault="00EA0C73" w:rsidP="00E50DA8">
            <w:pPr>
              <w:spacing w:line="360" w:lineRule="auto"/>
              <w:rPr>
                <w:rFonts w:eastAsia="SimSun"/>
                <w:sz w:val="24"/>
                <w:szCs w:val="24"/>
              </w:rPr>
            </w:pPr>
          </w:p>
        </w:tc>
      </w:tr>
      <w:tr w:rsidR="00EA0C73" w:rsidRPr="00AD6D72" w:rsidTr="00E50DA8">
        <w:tc>
          <w:tcPr>
            <w:tcW w:w="1271" w:type="dxa"/>
          </w:tcPr>
          <w:p w:rsidR="00EA0C73" w:rsidRPr="00AD6D72" w:rsidRDefault="00EA0C73" w:rsidP="00E50DA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561" w:type="dxa"/>
          </w:tcPr>
          <w:p w:rsidR="00EA0C73" w:rsidRPr="00AD6D72" w:rsidRDefault="00EA0C73" w:rsidP="00E50DA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:rsidR="00EA0C73" w:rsidRPr="00AD6D72" w:rsidRDefault="00EA0C73" w:rsidP="00E50DA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A0C73" w:rsidRPr="00AD6D72" w:rsidTr="00E50DA8">
        <w:tc>
          <w:tcPr>
            <w:tcW w:w="1271" w:type="dxa"/>
          </w:tcPr>
          <w:p w:rsidR="00EA0C73" w:rsidRPr="00AD6D72" w:rsidRDefault="00EA0C73" w:rsidP="00E50DA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561" w:type="dxa"/>
          </w:tcPr>
          <w:p w:rsidR="00EA0C73" w:rsidRPr="00AD6D72" w:rsidRDefault="00EA0C73" w:rsidP="00E50DA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:rsidR="00EA0C73" w:rsidRPr="00AD6D72" w:rsidRDefault="00EA0C73" w:rsidP="00E50DA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A0C73" w:rsidRPr="00AD6D72" w:rsidTr="00E50DA8">
        <w:tc>
          <w:tcPr>
            <w:tcW w:w="1271" w:type="dxa"/>
          </w:tcPr>
          <w:p w:rsidR="00EA0C73" w:rsidRPr="00AD6D72" w:rsidRDefault="00EA0C73" w:rsidP="00E50DA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561" w:type="dxa"/>
          </w:tcPr>
          <w:p w:rsidR="00EA0C73" w:rsidRPr="00AD6D72" w:rsidRDefault="00EA0C73" w:rsidP="00E50DA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:rsidR="00EA0C73" w:rsidRPr="00AD6D72" w:rsidRDefault="00EA0C73" w:rsidP="00E50DA8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EA0C73" w:rsidRPr="00AD6D72" w:rsidRDefault="00EA0C73" w:rsidP="00EA0C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A0C73" w:rsidRPr="00AD6D72" w:rsidRDefault="00EA0C73" w:rsidP="00EA0C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D72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5956801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A0C73" w:rsidRPr="00AD6D72" w:rsidRDefault="00EA0C73" w:rsidP="00EA0C73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  <w:r w:rsidRPr="00AD6D72">
            <w:rPr>
              <w:rFonts w:ascii="Times New Roman" w:hAnsi="Times New Roman" w:cs="Times New Roman"/>
            </w:rPr>
            <w:t>Contents</w:t>
          </w:r>
        </w:p>
        <w:p w:rsidR="00181FFB" w:rsidRDefault="00EA0C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AD6D72">
            <w:rPr>
              <w:rFonts w:ascii="Times New Roman" w:hAnsi="Times New Roman" w:cs="Times New Roman"/>
            </w:rPr>
            <w:fldChar w:fldCharType="begin"/>
          </w:r>
          <w:r w:rsidRPr="00AD6D72">
            <w:rPr>
              <w:rFonts w:ascii="Times New Roman" w:hAnsi="Times New Roman" w:cs="Times New Roman"/>
            </w:rPr>
            <w:instrText xml:space="preserve"> TOC \o "1-3" \h \z \u </w:instrText>
          </w:r>
          <w:r w:rsidRPr="00AD6D72">
            <w:rPr>
              <w:rFonts w:ascii="Times New Roman" w:hAnsi="Times New Roman" w:cs="Times New Roman"/>
            </w:rPr>
            <w:fldChar w:fldCharType="separate"/>
          </w:r>
          <w:hyperlink w:anchor="_Toc467930633" w:history="1">
            <w:r w:rsidR="00181FFB" w:rsidRPr="0020563E">
              <w:rPr>
                <w:rStyle w:val="Hyperlink"/>
                <w:rFonts w:ascii="Times New Roman" w:hAnsi="Times New Roman" w:cs="Times New Roman"/>
                <w:b/>
                <w:noProof/>
              </w:rPr>
              <w:t>Overview</w:t>
            </w:r>
            <w:r w:rsidR="00181FFB">
              <w:rPr>
                <w:noProof/>
                <w:webHidden/>
              </w:rPr>
              <w:tab/>
            </w:r>
            <w:r w:rsidR="00181FFB">
              <w:rPr>
                <w:noProof/>
                <w:webHidden/>
              </w:rPr>
              <w:fldChar w:fldCharType="begin"/>
            </w:r>
            <w:r w:rsidR="00181FFB">
              <w:rPr>
                <w:noProof/>
                <w:webHidden/>
              </w:rPr>
              <w:instrText xml:space="preserve"> PAGEREF _Toc467930633 \h </w:instrText>
            </w:r>
            <w:r w:rsidR="00181FFB">
              <w:rPr>
                <w:noProof/>
                <w:webHidden/>
              </w:rPr>
            </w:r>
            <w:r w:rsidR="00181FFB">
              <w:rPr>
                <w:noProof/>
                <w:webHidden/>
              </w:rPr>
              <w:fldChar w:fldCharType="separate"/>
            </w:r>
            <w:r w:rsidR="00181FFB">
              <w:rPr>
                <w:noProof/>
                <w:webHidden/>
              </w:rPr>
              <w:t>3</w:t>
            </w:r>
            <w:r w:rsidR="00181FFB">
              <w:rPr>
                <w:noProof/>
                <w:webHidden/>
              </w:rPr>
              <w:fldChar w:fldCharType="end"/>
            </w:r>
          </w:hyperlink>
        </w:p>
        <w:p w:rsidR="00181FFB" w:rsidRDefault="00AF18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930634" w:history="1">
            <w:r w:rsidR="00181FFB" w:rsidRPr="0020563E">
              <w:rPr>
                <w:rStyle w:val="Hyperlink"/>
                <w:rFonts w:ascii="Times New Roman" w:hAnsi="Times New Roman" w:cs="Times New Roman"/>
                <w:b/>
                <w:noProof/>
              </w:rPr>
              <w:t>Timeline</w:t>
            </w:r>
            <w:r w:rsidR="00181FFB">
              <w:rPr>
                <w:noProof/>
                <w:webHidden/>
              </w:rPr>
              <w:tab/>
            </w:r>
            <w:r w:rsidR="00181FFB">
              <w:rPr>
                <w:noProof/>
                <w:webHidden/>
              </w:rPr>
              <w:fldChar w:fldCharType="begin"/>
            </w:r>
            <w:r w:rsidR="00181FFB">
              <w:rPr>
                <w:noProof/>
                <w:webHidden/>
              </w:rPr>
              <w:instrText xml:space="preserve"> PAGEREF _Toc467930634 \h </w:instrText>
            </w:r>
            <w:r w:rsidR="00181FFB">
              <w:rPr>
                <w:noProof/>
                <w:webHidden/>
              </w:rPr>
            </w:r>
            <w:r w:rsidR="00181FFB">
              <w:rPr>
                <w:noProof/>
                <w:webHidden/>
              </w:rPr>
              <w:fldChar w:fldCharType="separate"/>
            </w:r>
            <w:r w:rsidR="00181FFB">
              <w:rPr>
                <w:noProof/>
                <w:webHidden/>
              </w:rPr>
              <w:t>3</w:t>
            </w:r>
            <w:r w:rsidR="00181FFB">
              <w:rPr>
                <w:noProof/>
                <w:webHidden/>
              </w:rPr>
              <w:fldChar w:fldCharType="end"/>
            </w:r>
          </w:hyperlink>
        </w:p>
        <w:p w:rsidR="00181FFB" w:rsidRDefault="00AF18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930635" w:history="1">
            <w:r w:rsidR="00181FFB" w:rsidRPr="0020563E">
              <w:rPr>
                <w:rStyle w:val="Hyperlink"/>
                <w:rFonts w:ascii="Times New Roman" w:hAnsi="Times New Roman" w:cs="Times New Roman"/>
                <w:b/>
                <w:noProof/>
              </w:rPr>
              <w:t>Plot</w:t>
            </w:r>
            <w:r w:rsidR="00181FFB">
              <w:rPr>
                <w:noProof/>
                <w:webHidden/>
              </w:rPr>
              <w:tab/>
            </w:r>
            <w:r w:rsidR="00181FFB">
              <w:rPr>
                <w:noProof/>
                <w:webHidden/>
              </w:rPr>
              <w:fldChar w:fldCharType="begin"/>
            </w:r>
            <w:r w:rsidR="00181FFB">
              <w:rPr>
                <w:noProof/>
                <w:webHidden/>
              </w:rPr>
              <w:instrText xml:space="preserve"> PAGEREF _Toc467930635 \h </w:instrText>
            </w:r>
            <w:r w:rsidR="00181FFB">
              <w:rPr>
                <w:noProof/>
                <w:webHidden/>
              </w:rPr>
            </w:r>
            <w:r w:rsidR="00181FFB">
              <w:rPr>
                <w:noProof/>
                <w:webHidden/>
              </w:rPr>
              <w:fldChar w:fldCharType="separate"/>
            </w:r>
            <w:r w:rsidR="00181FFB">
              <w:rPr>
                <w:noProof/>
                <w:webHidden/>
              </w:rPr>
              <w:t>3</w:t>
            </w:r>
            <w:r w:rsidR="00181FFB">
              <w:rPr>
                <w:noProof/>
                <w:webHidden/>
              </w:rPr>
              <w:fldChar w:fldCharType="end"/>
            </w:r>
          </w:hyperlink>
        </w:p>
        <w:p w:rsidR="00181FFB" w:rsidRDefault="00AF18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930636" w:history="1">
            <w:r w:rsidR="00181FFB" w:rsidRPr="0020563E">
              <w:rPr>
                <w:rStyle w:val="Hyperlink"/>
                <w:rFonts w:ascii="Times New Roman" w:hAnsi="Times New Roman" w:cs="Times New Roman"/>
                <w:b/>
                <w:noProof/>
              </w:rPr>
              <w:t>Characters</w:t>
            </w:r>
            <w:r w:rsidR="00181FFB">
              <w:rPr>
                <w:noProof/>
                <w:webHidden/>
              </w:rPr>
              <w:tab/>
            </w:r>
            <w:r w:rsidR="00181FFB">
              <w:rPr>
                <w:noProof/>
                <w:webHidden/>
              </w:rPr>
              <w:fldChar w:fldCharType="begin"/>
            </w:r>
            <w:r w:rsidR="00181FFB">
              <w:rPr>
                <w:noProof/>
                <w:webHidden/>
              </w:rPr>
              <w:instrText xml:space="preserve"> PAGEREF _Toc467930636 \h </w:instrText>
            </w:r>
            <w:r w:rsidR="00181FFB">
              <w:rPr>
                <w:noProof/>
                <w:webHidden/>
              </w:rPr>
            </w:r>
            <w:r w:rsidR="00181FFB">
              <w:rPr>
                <w:noProof/>
                <w:webHidden/>
              </w:rPr>
              <w:fldChar w:fldCharType="separate"/>
            </w:r>
            <w:r w:rsidR="00181FFB">
              <w:rPr>
                <w:noProof/>
                <w:webHidden/>
              </w:rPr>
              <w:t>3</w:t>
            </w:r>
            <w:r w:rsidR="00181FFB">
              <w:rPr>
                <w:noProof/>
                <w:webHidden/>
              </w:rPr>
              <w:fldChar w:fldCharType="end"/>
            </w:r>
          </w:hyperlink>
        </w:p>
        <w:p w:rsidR="00181FFB" w:rsidRDefault="00AF18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930637" w:history="1">
            <w:r w:rsidR="00181FFB" w:rsidRPr="0020563E">
              <w:rPr>
                <w:rStyle w:val="Hyperlink"/>
                <w:rFonts w:ascii="Times New Roman" w:hAnsi="Times New Roman" w:cs="Times New Roman"/>
                <w:b/>
                <w:noProof/>
              </w:rPr>
              <w:t>Main Roles</w:t>
            </w:r>
            <w:r w:rsidR="00181FFB">
              <w:rPr>
                <w:noProof/>
                <w:webHidden/>
              </w:rPr>
              <w:tab/>
            </w:r>
            <w:r w:rsidR="00181FFB">
              <w:rPr>
                <w:noProof/>
                <w:webHidden/>
              </w:rPr>
              <w:fldChar w:fldCharType="begin"/>
            </w:r>
            <w:r w:rsidR="00181FFB">
              <w:rPr>
                <w:noProof/>
                <w:webHidden/>
              </w:rPr>
              <w:instrText xml:space="preserve"> PAGEREF _Toc467930637 \h </w:instrText>
            </w:r>
            <w:r w:rsidR="00181FFB">
              <w:rPr>
                <w:noProof/>
                <w:webHidden/>
              </w:rPr>
            </w:r>
            <w:r w:rsidR="00181FFB">
              <w:rPr>
                <w:noProof/>
                <w:webHidden/>
              </w:rPr>
              <w:fldChar w:fldCharType="separate"/>
            </w:r>
            <w:r w:rsidR="00181FFB">
              <w:rPr>
                <w:noProof/>
                <w:webHidden/>
              </w:rPr>
              <w:t>3</w:t>
            </w:r>
            <w:r w:rsidR="00181FFB">
              <w:rPr>
                <w:noProof/>
                <w:webHidden/>
              </w:rPr>
              <w:fldChar w:fldCharType="end"/>
            </w:r>
          </w:hyperlink>
        </w:p>
        <w:p w:rsidR="00181FFB" w:rsidRDefault="00AF18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930638" w:history="1">
            <w:r w:rsidR="00181FFB" w:rsidRPr="0020563E">
              <w:rPr>
                <w:rStyle w:val="Hyperlink"/>
                <w:rFonts w:ascii="Times New Roman" w:hAnsi="Times New Roman" w:cs="Times New Roman"/>
                <w:b/>
                <w:noProof/>
              </w:rPr>
              <w:t>Supporting Roles</w:t>
            </w:r>
            <w:r w:rsidR="00181FFB">
              <w:rPr>
                <w:noProof/>
                <w:webHidden/>
              </w:rPr>
              <w:tab/>
            </w:r>
            <w:r w:rsidR="00181FFB">
              <w:rPr>
                <w:noProof/>
                <w:webHidden/>
              </w:rPr>
              <w:fldChar w:fldCharType="begin"/>
            </w:r>
            <w:r w:rsidR="00181FFB">
              <w:rPr>
                <w:noProof/>
                <w:webHidden/>
              </w:rPr>
              <w:instrText xml:space="preserve"> PAGEREF _Toc467930638 \h </w:instrText>
            </w:r>
            <w:r w:rsidR="00181FFB">
              <w:rPr>
                <w:noProof/>
                <w:webHidden/>
              </w:rPr>
            </w:r>
            <w:r w:rsidR="00181FFB">
              <w:rPr>
                <w:noProof/>
                <w:webHidden/>
              </w:rPr>
              <w:fldChar w:fldCharType="separate"/>
            </w:r>
            <w:r w:rsidR="00181FFB">
              <w:rPr>
                <w:noProof/>
                <w:webHidden/>
              </w:rPr>
              <w:t>3</w:t>
            </w:r>
            <w:r w:rsidR="00181FFB">
              <w:rPr>
                <w:noProof/>
                <w:webHidden/>
              </w:rPr>
              <w:fldChar w:fldCharType="end"/>
            </w:r>
          </w:hyperlink>
        </w:p>
        <w:p w:rsidR="00EA0C73" w:rsidRPr="00AD6D72" w:rsidRDefault="00EA0C73" w:rsidP="00EA0C73">
          <w:pPr>
            <w:spacing w:line="360" w:lineRule="auto"/>
            <w:rPr>
              <w:rFonts w:ascii="Times New Roman" w:hAnsi="Times New Roman" w:cs="Times New Roman"/>
            </w:rPr>
          </w:pPr>
          <w:r w:rsidRPr="00AD6D7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EA0C73" w:rsidRPr="00AD6D72" w:rsidRDefault="00EA0C73" w:rsidP="00EA0C7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A0C73" w:rsidRPr="00AD6D72" w:rsidRDefault="00EA0C73" w:rsidP="00EA0C7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D6D72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15083" w:rsidRDefault="006851C9" w:rsidP="00221936">
      <w:pPr>
        <w:pStyle w:val="Heading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467930633"/>
      <w:r w:rsidRPr="006851C9">
        <w:rPr>
          <w:rFonts w:ascii="Times New Roman" w:hAnsi="Times New Roman" w:cs="Times New Roman"/>
          <w:b/>
          <w:color w:val="auto"/>
          <w:sz w:val="28"/>
          <w:szCs w:val="28"/>
        </w:rPr>
        <w:t>Overview</w:t>
      </w:r>
      <w:bookmarkEnd w:id="9"/>
    </w:p>
    <w:p w:rsidR="00D562DE" w:rsidRPr="00D562DE" w:rsidRDefault="00D562DE" w:rsidP="00D562DE">
      <w:pPr>
        <w:rPr>
          <w:ins w:id="10" w:author="Isffa Santito" w:date="2016-12-03T19:51:00Z"/>
          <w:rFonts w:ascii="Times New Roman" w:hAnsi="Times New Roman" w:cs="Times New Roman"/>
          <w:sz w:val="24"/>
          <w:szCs w:val="24"/>
        </w:rPr>
      </w:pPr>
      <w:ins w:id="11" w:author="Isffa Santito" w:date="2016-12-03T19:51:00Z">
        <w:r>
          <w:rPr>
            <w:rFonts w:ascii="Times New Roman" w:hAnsi="Times New Roman" w:cs="Times New Roman"/>
            <w:sz w:val="24"/>
            <w:szCs w:val="24"/>
          </w:rPr>
          <w:t>Developing a video game with an adventure genre. Focusing on a “light and fluffy” concept to wrap the c</w:t>
        </w:r>
        <w:r w:rsidR="00985F7A">
          <w:rPr>
            <w:rFonts w:ascii="Times New Roman" w:hAnsi="Times New Roman" w:cs="Times New Roman"/>
            <w:sz w:val="24"/>
            <w:szCs w:val="24"/>
          </w:rPr>
          <w:t xml:space="preserve">onflict between main characters. </w:t>
        </w:r>
      </w:ins>
    </w:p>
    <w:p w:rsidR="006851C9" w:rsidRPr="006851C9" w:rsidRDefault="006851C9" w:rsidP="006851C9">
      <w:pPr>
        <w:pStyle w:val="Heading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467930634"/>
      <w:r w:rsidRPr="006851C9">
        <w:rPr>
          <w:rFonts w:ascii="Times New Roman" w:hAnsi="Times New Roman" w:cs="Times New Roman"/>
          <w:b/>
          <w:color w:val="auto"/>
          <w:sz w:val="28"/>
          <w:szCs w:val="28"/>
        </w:rPr>
        <w:t>Timeline</w:t>
      </w:r>
      <w:bookmarkEnd w:id="12"/>
    </w:p>
    <w:p w:rsidR="006851C9" w:rsidRPr="006851C9" w:rsidRDefault="006851C9" w:rsidP="006851C9">
      <w:pPr>
        <w:pStyle w:val="Heading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467930635"/>
      <w:r w:rsidRPr="006851C9">
        <w:rPr>
          <w:rFonts w:ascii="Times New Roman" w:hAnsi="Times New Roman" w:cs="Times New Roman"/>
          <w:b/>
          <w:color w:val="auto"/>
          <w:sz w:val="28"/>
          <w:szCs w:val="28"/>
        </w:rPr>
        <w:t>Plot</w:t>
      </w:r>
      <w:bookmarkEnd w:id="13"/>
    </w:p>
    <w:p w:rsidR="00EA0C73" w:rsidRDefault="006851C9" w:rsidP="006851C9">
      <w:pPr>
        <w:pStyle w:val="Heading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467930636"/>
      <w:r w:rsidRPr="006851C9">
        <w:rPr>
          <w:rFonts w:ascii="Times New Roman" w:hAnsi="Times New Roman" w:cs="Times New Roman"/>
          <w:b/>
          <w:color w:val="auto"/>
          <w:sz w:val="28"/>
          <w:szCs w:val="28"/>
        </w:rPr>
        <w:t>Characters</w:t>
      </w:r>
      <w:bookmarkEnd w:id="14"/>
    </w:p>
    <w:p w:rsidR="00181FFB" w:rsidRDefault="00181FFB" w:rsidP="00181FFB">
      <w:pPr>
        <w:pStyle w:val="Heading2"/>
        <w:rPr>
          <w:rFonts w:ascii="Times New Roman" w:hAnsi="Times New Roman" w:cs="Times New Roman"/>
          <w:b/>
          <w:color w:val="auto"/>
        </w:rPr>
      </w:pPr>
      <w:bookmarkStart w:id="15" w:name="_Toc467930637"/>
      <w:r w:rsidRPr="00181FFB">
        <w:rPr>
          <w:rFonts w:ascii="Times New Roman" w:hAnsi="Times New Roman" w:cs="Times New Roman"/>
          <w:b/>
          <w:color w:val="auto"/>
        </w:rPr>
        <w:t>Main Roles</w:t>
      </w:r>
      <w:bookmarkEnd w:id="15"/>
    </w:p>
    <w:p w:rsidR="00181FFB" w:rsidRPr="00181FFB" w:rsidRDefault="00181FFB" w:rsidP="00181FFB">
      <w:pPr>
        <w:pStyle w:val="Heading2"/>
        <w:rPr>
          <w:rFonts w:ascii="Times New Roman" w:hAnsi="Times New Roman" w:cs="Times New Roman"/>
          <w:b/>
          <w:color w:val="auto"/>
        </w:rPr>
      </w:pPr>
      <w:bookmarkStart w:id="16" w:name="_Toc467930638"/>
      <w:r w:rsidRPr="00181FFB">
        <w:rPr>
          <w:rFonts w:ascii="Times New Roman" w:hAnsi="Times New Roman" w:cs="Times New Roman"/>
          <w:b/>
          <w:color w:val="auto"/>
        </w:rPr>
        <w:t>Supp</w:t>
      </w:r>
      <w:r>
        <w:rPr>
          <w:rFonts w:ascii="Times New Roman" w:hAnsi="Times New Roman" w:cs="Times New Roman"/>
          <w:b/>
          <w:color w:val="auto"/>
        </w:rPr>
        <w:t>orting R</w:t>
      </w:r>
      <w:r w:rsidRPr="00181FFB">
        <w:rPr>
          <w:rFonts w:ascii="Times New Roman" w:hAnsi="Times New Roman" w:cs="Times New Roman"/>
          <w:b/>
          <w:color w:val="auto"/>
        </w:rPr>
        <w:t>oles</w:t>
      </w:r>
      <w:bookmarkEnd w:id="16"/>
    </w:p>
    <w:sectPr w:rsidR="00181FFB" w:rsidRPr="00181FFB" w:rsidSect="00691947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892" w:rsidRDefault="00AF1892" w:rsidP="00037D81">
      <w:pPr>
        <w:spacing w:after="0" w:line="240" w:lineRule="auto"/>
      </w:pPr>
      <w:r>
        <w:separator/>
      </w:r>
    </w:p>
  </w:endnote>
  <w:endnote w:type="continuationSeparator" w:id="0">
    <w:p w:rsidR="00AF1892" w:rsidRDefault="00AF1892" w:rsidP="00037D81">
      <w:pPr>
        <w:spacing w:after="0" w:line="240" w:lineRule="auto"/>
      </w:pPr>
      <w:r>
        <w:continuationSeparator/>
      </w:r>
    </w:p>
  </w:endnote>
  <w:endnote w:type="continuationNotice" w:id="1">
    <w:p w:rsidR="00AF1892" w:rsidRDefault="00AF18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449636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37D81" w:rsidRDefault="00037D8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3961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Concept - Isfshua</w:t>
        </w:r>
      </w:p>
    </w:sdtContent>
  </w:sdt>
  <w:p w:rsidR="00AD6D72" w:rsidRDefault="00AF18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892" w:rsidRDefault="00AF1892" w:rsidP="00037D81">
      <w:pPr>
        <w:spacing w:after="0" w:line="240" w:lineRule="auto"/>
      </w:pPr>
      <w:r>
        <w:separator/>
      </w:r>
    </w:p>
  </w:footnote>
  <w:footnote w:type="continuationSeparator" w:id="0">
    <w:p w:rsidR="00AF1892" w:rsidRDefault="00AF1892" w:rsidP="00037D81">
      <w:pPr>
        <w:spacing w:after="0" w:line="240" w:lineRule="auto"/>
      </w:pPr>
      <w:r>
        <w:continuationSeparator/>
      </w:r>
    </w:p>
  </w:footnote>
  <w:footnote w:type="continuationNotice" w:id="1">
    <w:p w:rsidR="00AF1892" w:rsidRDefault="00AF189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F6E" w:rsidRDefault="00C23F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0C3CE8"/>
    <w:multiLevelType w:val="hybridMultilevel"/>
    <w:tmpl w:val="8050EBA8"/>
    <w:lvl w:ilvl="0" w:tplc="2F9013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73"/>
    <w:rsid w:val="00037D81"/>
    <w:rsid w:val="00046635"/>
    <w:rsid w:val="00055C34"/>
    <w:rsid w:val="00143D76"/>
    <w:rsid w:val="00181FFB"/>
    <w:rsid w:val="001C4072"/>
    <w:rsid w:val="001D54FB"/>
    <w:rsid w:val="00221936"/>
    <w:rsid w:val="002678EE"/>
    <w:rsid w:val="002C584E"/>
    <w:rsid w:val="002E64C1"/>
    <w:rsid w:val="003B3961"/>
    <w:rsid w:val="00447D29"/>
    <w:rsid w:val="004A4342"/>
    <w:rsid w:val="006409D5"/>
    <w:rsid w:val="006851C9"/>
    <w:rsid w:val="006F71F8"/>
    <w:rsid w:val="0080388D"/>
    <w:rsid w:val="00806FAF"/>
    <w:rsid w:val="00985F7A"/>
    <w:rsid w:val="009B41B3"/>
    <w:rsid w:val="00A0392F"/>
    <w:rsid w:val="00A64CDB"/>
    <w:rsid w:val="00AF1892"/>
    <w:rsid w:val="00B63E7A"/>
    <w:rsid w:val="00C23F6E"/>
    <w:rsid w:val="00D15083"/>
    <w:rsid w:val="00D562DE"/>
    <w:rsid w:val="00EA0C73"/>
    <w:rsid w:val="00EB6CBB"/>
    <w:rsid w:val="00EC3194"/>
    <w:rsid w:val="00F06955"/>
    <w:rsid w:val="00F661FD"/>
    <w:rsid w:val="00FE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F46CA"/>
  <w15:chartTrackingRefBased/>
  <w15:docId w15:val="{91D3747C-9227-400E-AFF7-04A4E118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C73"/>
  </w:style>
  <w:style w:type="paragraph" w:styleId="Heading1">
    <w:name w:val="heading 1"/>
    <w:basedOn w:val="Normal"/>
    <w:next w:val="Normal"/>
    <w:link w:val="Heading1Char"/>
    <w:uiPriority w:val="9"/>
    <w:qFormat/>
    <w:rsid w:val="00EA0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4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C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rsid w:val="00EA0C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A0C7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0C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0C73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A0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C73"/>
  </w:style>
  <w:style w:type="paragraph" w:styleId="Header">
    <w:name w:val="header"/>
    <w:basedOn w:val="Normal"/>
    <w:link w:val="HeaderChar"/>
    <w:uiPriority w:val="99"/>
    <w:unhideWhenUsed/>
    <w:rsid w:val="00037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D81"/>
  </w:style>
  <w:style w:type="character" w:customStyle="1" w:styleId="Heading2Char">
    <w:name w:val="Heading 2 Char"/>
    <w:basedOn w:val="DefaultParagraphFont"/>
    <w:link w:val="Heading2"/>
    <w:uiPriority w:val="9"/>
    <w:rsid w:val="002E64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E64C1"/>
    <w:pPr>
      <w:spacing w:after="100"/>
      <w:ind w:left="220"/>
    </w:pPr>
  </w:style>
  <w:style w:type="paragraph" w:styleId="Revision">
    <w:name w:val="Revision"/>
    <w:hidden/>
    <w:uiPriority w:val="99"/>
    <w:semiHidden/>
    <w:rsid w:val="00C23F6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3F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F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3861C-AF53-44B1-8816-7005487A6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Isffa Santito</dc:creator>
  <cp:keywords/>
  <dc:description/>
  <cp:lastModifiedBy>Isffa Santito</cp:lastModifiedBy>
  <cp:revision>8</cp:revision>
  <dcterms:created xsi:type="dcterms:W3CDTF">2016-11-26T06:45:00Z</dcterms:created>
  <dcterms:modified xsi:type="dcterms:W3CDTF">2016-12-07T05:56:00Z</dcterms:modified>
</cp:coreProperties>
</file>
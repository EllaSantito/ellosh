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C73" w:rsidRPr="003A3983" w:rsidRDefault="00EA0C73" w:rsidP="00B3211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A3983">
        <w:rPr>
          <w:rFonts w:ascii="Times New Roman" w:hAnsi="Times New Roman" w:cs="Times New Roman"/>
          <w:b/>
          <w:sz w:val="32"/>
          <w:szCs w:val="32"/>
        </w:rPr>
        <w:t>Project Development</w:t>
      </w:r>
    </w:p>
    <w:p w:rsidR="00EA0C73" w:rsidRPr="003A3983" w:rsidRDefault="00EA0C7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Code</w:t>
      </w:r>
      <w:r w:rsidRPr="003A3983">
        <w:rPr>
          <w:rFonts w:ascii="Times New Roman" w:hAnsi="Times New Roman" w:cs="Times New Roman"/>
          <w:sz w:val="24"/>
          <w:szCs w:val="24"/>
        </w:rPr>
        <w:tab/>
      </w:r>
      <w:r w:rsidRPr="003A398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41B3" w:rsidRPr="003A3983">
        <w:rPr>
          <w:rFonts w:ascii="Times New Roman" w:hAnsi="Times New Roman" w:cs="Times New Roman"/>
          <w:sz w:val="24"/>
          <w:szCs w:val="24"/>
        </w:rPr>
        <w:t>Ellosh</w:t>
      </w:r>
      <w:r w:rsidRPr="003A3983">
        <w:rPr>
          <w:rFonts w:ascii="Times New Roman" w:hAnsi="Times New Roman" w:cs="Times New Roman"/>
          <w:sz w:val="24"/>
          <w:szCs w:val="24"/>
        </w:rPr>
        <w:t>.</w:t>
      </w:r>
    </w:p>
    <w:p w:rsidR="00EA0C73" w:rsidRPr="003A3983" w:rsidRDefault="00EA0C7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Document</w:t>
      </w:r>
      <w:r w:rsidRPr="003A398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3942">
        <w:rPr>
          <w:rFonts w:ascii="Times New Roman" w:hAnsi="Times New Roman" w:cs="Times New Roman"/>
          <w:sz w:val="24"/>
          <w:szCs w:val="24"/>
        </w:rPr>
        <w:t>SDS</w:t>
      </w:r>
    </w:p>
    <w:p w:rsidR="00EA0C73" w:rsidRPr="003A3983" w:rsidRDefault="00EA0C7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Contributors</w:t>
      </w:r>
      <w:r w:rsidRPr="003A3983">
        <w:rPr>
          <w:rFonts w:ascii="Times New Roman" w:hAnsi="Times New Roman" w:cs="Times New Roman"/>
          <w:sz w:val="24"/>
          <w:szCs w:val="24"/>
        </w:rPr>
        <w:tab/>
        <w:t>: Santito, Ella</w:t>
      </w:r>
      <w:ins w:id="0" w:author="Isffa Santito" w:date="2016-12-07T12:56:00Z">
        <w:r w:rsidR="00143D76" w:rsidRPr="003A3983">
          <w:rPr>
            <w:rFonts w:ascii="Times New Roman" w:hAnsi="Times New Roman" w:cs="Times New Roman"/>
            <w:sz w:val="24"/>
            <w:szCs w:val="24"/>
          </w:rPr>
          <w:t>;</w:t>
        </w:r>
        <w:r w:rsidRPr="003A398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43D76" w:rsidRPr="003A3983">
          <w:rPr>
            <w:rFonts w:ascii="Times New Roman" w:hAnsi="Times New Roman" w:cs="Times New Roman"/>
            <w:sz w:val="24"/>
            <w:szCs w:val="24"/>
          </w:rPr>
          <w:t>Stewart, Joshua</w:t>
        </w:r>
      </w:ins>
      <w:r w:rsidRPr="003A3983">
        <w:rPr>
          <w:rFonts w:ascii="Times New Roman" w:hAnsi="Times New Roman" w:cs="Times New Roman"/>
          <w:sz w:val="24"/>
          <w:szCs w:val="24"/>
        </w:rPr>
        <w:t>.</w:t>
      </w:r>
    </w:p>
    <w:p w:rsidR="00EA0C73" w:rsidRPr="003A3983" w:rsidRDefault="00EA0C7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Version</w:t>
      </w:r>
      <w:r w:rsidRPr="003A3983">
        <w:rPr>
          <w:rFonts w:ascii="Times New Roman" w:hAnsi="Times New Roman" w:cs="Times New Roman"/>
          <w:sz w:val="24"/>
          <w:szCs w:val="24"/>
        </w:rPr>
        <w:tab/>
        <w:t xml:space="preserve">: </w:t>
      </w:r>
      <w:del w:id="1" w:author="Isffa Santito" w:date="2016-12-07T12:56:00Z">
        <w:r w:rsidRPr="003A3983">
          <w:rPr>
            <w:rFonts w:ascii="Times New Roman" w:hAnsi="Times New Roman" w:cs="Times New Roman"/>
            <w:sz w:val="24"/>
            <w:szCs w:val="24"/>
          </w:rPr>
          <w:delText>0</w:delText>
        </w:r>
      </w:del>
      <w:r w:rsidR="00022C43">
        <w:rPr>
          <w:rFonts w:ascii="Times New Roman" w:hAnsi="Times New Roman" w:cs="Times New Roman"/>
          <w:sz w:val="24"/>
          <w:szCs w:val="24"/>
        </w:rPr>
        <w:t>0</w:t>
      </w:r>
      <w:r w:rsidRPr="003A3983">
        <w:rPr>
          <w:rFonts w:ascii="Times New Roman" w:hAnsi="Times New Roman" w:cs="Times New Roman"/>
          <w:sz w:val="24"/>
          <w:szCs w:val="24"/>
        </w:rPr>
        <w:t>.0</w:t>
      </w:r>
    </w:p>
    <w:p w:rsidR="00EA0C73" w:rsidRPr="003A3983" w:rsidRDefault="00EA0C73" w:rsidP="00B321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Revision History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71"/>
        <w:gridCol w:w="5561"/>
        <w:gridCol w:w="1798"/>
      </w:tblGrid>
      <w:tr w:rsidR="00EA0C73" w:rsidRPr="003A3983" w:rsidTr="00E50DA8">
        <w:tc>
          <w:tcPr>
            <w:tcW w:w="127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A3983">
              <w:rPr>
                <w:sz w:val="24"/>
                <w:szCs w:val="24"/>
              </w:rPr>
              <w:t>Version</w:t>
            </w:r>
          </w:p>
        </w:tc>
        <w:tc>
          <w:tcPr>
            <w:tcW w:w="556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A3983">
              <w:rPr>
                <w:sz w:val="24"/>
                <w:szCs w:val="24"/>
              </w:rPr>
              <w:t>Summary of Changes</w:t>
            </w:r>
          </w:p>
        </w:tc>
        <w:tc>
          <w:tcPr>
            <w:tcW w:w="1798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A3983">
              <w:rPr>
                <w:sz w:val="24"/>
                <w:szCs w:val="24"/>
              </w:rPr>
              <w:t>Date</w:t>
            </w:r>
          </w:p>
        </w:tc>
      </w:tr>
      <w:tr w:rsidR="00EA0C73" w:rsidRPr="003A3983" w:rsidTr="00E50DA8">
        <w:tc>
          <w:tcPr>
            <w:tcW w:w="127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A3983">
              <w:rPr>
                <w:sz w:val="24"/>
                <w:szCs w:val="24"/>
                <w:lang w:val="en-US"/>
              </w:rPr>
              <w:t>0.0</w:t>
            </w:r>
          </w:p>
        </w:tc>
        <w:tc>
          <w:tcPr>
            <w:tcW w:w="556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A3983">
              <w:rPr>
                <w:sz w:val="24"/>
                <w:szCs w:val="24"/>
                <w:lang w:val="en-US"/>
              </w:rPr>
              <w:t>Blank template</w:t>
            </w:r>
          </w:p>
        </w:tc>
        <w:tc>
          <w:tcPr>
            <w:tcW w:w="1798" w:type="dxa"/>
          </w:tcPr>
          <w:p w:rsidR="00EA0C73" w:rsidRPr="003A3983" w:rsidRDefault="00B3211D" w:rsidP="00B3211D">
            <w:pPr>
              <w:spacing w:line="360" w:lineRule="auto"/>
              <w:jc w:val="both"/>
              <w:rPr>
                <w:rFonts w:eastAsia="SimSun"/>
                <w:sz w:val="24"/>
                <w:szCs w:val="24"/>
                <w:lang w:val="en-US"/>
              </w:rPr>
            </w:pPr>
            <w:r>
              <w:rPr>
                <w:rFonts w:eastAsia="SimSun"/>
                <w:sz w:val="24"/>
                <w:szCs w:val="24"/>
                <w:lang w:val="en-US"/>
              </w:rPr>
              <w:t>08/12</w:t>
            </w:r>
            <w:bookmarkStart w:id="2" w:name="_GoBack"/>
            <w:bookmarkEnd w:id="2"/>
            <w:r w:rsidR="00EA0C73" w:rsidRPr="003A3983">
              <w:rPr>
                <w:rFonts w:eastAsia="SimSun"/>
                <w:sz w:val="24"/>
                <w:szCs w:val="24"/>
                <w:lang w:val="en-US"/>
              </w:rPr>
              <w:t>/2016</w:t>
            </w:r>
          </w:p>
        </w:tc>
      </w:tr>
      <w:tr w:rsidR="00EA0C73" w:rsidRPr="003A3983" w:rsidTr="00E50DA8">
        <w:tc>
          <w:tcPr>
            <w:tcW w:w="1271" w:type="dxa"/>
          </w:tcPr>
          <w:p w:rsidR="00EA0C73" w:rsidRPr="00B3211D" w:rsidRDefault="00EA0C73" w:rsidP="00B3211D">
            <w:pPr>
              <w:spacing w:line="360" w:lineRule="auto"/>
              <w:jc w:val="both"/>
              <w:rPr>
                <w:sz w:val="24"/>
                <w:lang w:val="en-US"/>
                <w:rPrChange w:id="3" w:author="Isffa Santito" w:date="2016-12-07T12:56:00Z">
                  <w:rPr>
                    <w:sz w:val="24"/>
                    <w:lang w:val="en-US"/>
                  </w:rPr>
                </w:rPrChange>
              </w:rPr>
            </w:pPr>
          </w:p>
        </w:tc>
        <w:tc>
          <w:tcPr>
            <w:tcW w:w="5561" w:type="dxa"/>
          </w:tcPr>
          <w:p w:rsidR="00EA0C73" w:rsidRPr="00B3211D" w:rsidRDefault="00EA0C73" w:rsidP="00B3211D">
            <w:pPr>
              <w:spacing w:line="360" w:lineRule="auto"/>
              <w:jc w:val="both"/>
              <w:rPr>
                <w:rFonts w:eastAsia="SimSun"/>
                <w:sz w:val="24"/>
                <w:lang w:val="en-US"/>
                <w:rPrChange w:id="4" w:author="Isffa Santito" w:date="2016-12-07T12:56:00Z">
                  <w:rPr>
                    <w:rFonts w:eastAsia="SimSun"/>
                    <w:sz w:val="24"/>
                    <w:lang w:val="en-US"/>
                  </w:rPr>
                </w:rPrChange>
              </w:rPr>
            </w:pPr>
          </w:p>
        </w:tc>
        <w:tc>
          <w:tcPr>
            <w:tcW w:w="1798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A0C73" w:rsidRPr="003A3983" w:rsidTr="00E50DA8">
        <w:tc>
          <w:tcPr>
            <w:tcW w:w="127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56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rFonts w:eastAsia="SimSun"/>
                <w:sz w:val="24"/>
                <w:szCs w:val="24"/>
                <w:lang w:val="en-US"/>
              </w:rPr>
            </w:pPr>
          </w:p>
        </w:tc>
        <w:tc>
          <w:tcPr>
            <w:tcW w:w="1798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rFonts w:eastAsia="SimSun"/>
                <w:sz w:val="24"/>
                <w:szCs w:val="24"/>
                <w:lang w:val="en-US"/>
              </w:rPr>
            </w:pPr>
          </w:p>
        </w:tc>
      </w:tr>
      <w:tr w:rsidR="00EA0C73" w:rsidRPr="003A3983" w:rsidTr="00E50DA8">
        <w:tc>
          <w:tcPr>
            <w:tcW w:w="127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EA0C73" w:rsidRPr="003A3983" w:rsidTr="00E50DA8">
        <w:tc>
          <w:tcPr>
            <w:tcW w:w="127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EA0C73" w:rsidRPr="003A3983" w:rsidTr="00E50DA8">
        <w:tc>
          <w:tcPr>
            <w:tcW w:w="127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3A3983" w:rsidRDefault="00EA0C73" w:rsidP="00B321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EA0C73" w:rsidRPr="003A3983" w:rsidRDefault="00EA0C7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73" w:rsidRPr="003A3983" w:rsidRDefault="00EA0C7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595680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0C73" w:rsidRPr="00B3211D" w:rsidRDefault="00EA0C73" w:rsidP="00B3211D">
          <w:pPr>
            <w:pStyle w:val="TOCHeading"/>
            <w:spacing w:before="0" w:line="360" w:lineRule="auto"/>
            <w:jc w:val="both"/>
            <w:rPr>
              <w:rStyle w:val="Heading1Char"/>
              <w:rFonts w:ascii="Times New Roman" w:hAnsi="Times New Roman" w:cs="Times New Roman"/>
              <w:b/>
              <w:color w:val="auto"/>
            </w:rPr>
          </w:pPr>
          <w:r w:rsidRPr="00B3211D">
            <w:rPr>
              <w:rStyle w:val="Heading1Char"/>
              <w:rFonts w:ascii="Times New Roman" w:hAnsi="Times New Roman" w:cs="Times New Roman"/>
              <w:b/>
              <w:color w:val="auto"/>
            </w:rPr>
            <w:t>Contents</w:t>
          </w:r>
        </w:p>
        <w:p w:rsidR="00B3211D" w:rsidRDefault="00EA0C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A3983">
            <w:rPr>
              <w:rFonts w:ascii="Times New Roman" w:hAnsi="Times New Roman" w:cs="Times New Roman"/>
            </w:rPr>
            <w:fldChar w:fldCharType="begin"/>
          </w:r>
          <w:r w:rsidRPr="003A3983">
            <w:rPr>
              <w:rFonts w:ascii="Times New Roman" w:hAnsi="Times New Roman" w:cs="Times New Roman"/>
            </w:rPr>
            <w:instrText xml:space="preserve"> TOC \o "1-3" \h \z \u </w:instrText>
          </w:r>
          <w:r w:rsidRPr="003A3983">
            <w:rPr>
              <w:rFonts w:ascii="Times New Roman" w:hAnsi="Times New Roman" w:cs="Times New Roman"/>
            </w:rPr>
            <w:fldChar w:fldCharType="separate"/>
          </w:r>
          <w:hyperlink w:anchor="_Toc468997745" w:history="1">
            <w:r w:rsidR="00B3211D"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B3211D">
              <w:rPr>
                <w:noProof/>
                <w:webHidden/>
              </w:rPr>
              <w:tab/>
            </w:r>
            <w:r w:rsidR="00B3211D">
              <w:rPr>
                <w:noProof/>
                <w:webHidden/>
              </w:rPr>
              <w:fldChar w:fldCharType="begin"/>
            </w:r>
            <w:r w:rsidR="00B3211D">
              <w:rPr>
                <w:noProof/>
                <w:webHidden/>
              </w:rPr>
              <w:instrText xml:space="preserve"> PAGEREF _Toc468997745 \h </w:instrText>
            </w:r>
            <w:r w:rsidR="00B3211D">
              <w:rPr>
                <w:noProof/>
                <w:webHidden/>
              </w:rPr>
            </w:r>
            <w:r w:rsidR="00B3211D">
              <w:rPr>
                <w:noProof/>
                <w:webHidden/>
              </w:rPr>
              <w:fldChar w:fldCharType="separate"/>
            </w:r>
            <w:r w:rsidR="00B3211D">
              <w:rPr>
                <w:noProof/>
                <w:webHidden/>
              </w:rPr>
              <w:t>3</w:t>
            </w:r>
            <w:r w:rsidR="00B3211D"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46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47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48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Document 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49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50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Section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51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General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52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53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54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Alternatives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55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56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Section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57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Component and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58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59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Data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60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61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62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Section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63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Interface Design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64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GUI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65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66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67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68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Database Entity-Relationship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69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Architectural Design Block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70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Class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71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Class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11D" w:rsidRDefault="00B32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97772" w:history="1">
            <w:r w:rsidRPr="00F84D55">
              <w:rPr>
                <w:rStyle w:val="Hyperlink"/>
                <w:rFonts w:ascii="Times New Roman" w:hAnsi="Times New Roman" w:cs="Times New Roman"/>
                <w:b/>
                <w:noProof/>
              </w:rPr>
              <w:t>User Interface Screen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C73" w:rsidRPr="003A3983" w:rsidRDefault="00EA0C73" w:rsidP="00B3211D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A398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A0C73" w:rsidRPr="003A3983" w:rsidRDefault="00EA0C73" w:rsidP="00B321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0C73" w:rsidRPr="003A3983" w:rsidRDefault="00EA0C73" w:rsidP="00B321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98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5083" w:rsidRDefault="003A3983" w:rsidP="00B3211D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5" w:name="_Toc468997745"/>
      <w:r w:rsidRPr="003A3983">
        <w:rPr>
          <w:rFonts w:ascii="Times New Roman" w:hAnsi="Times New Roman" w:cs="Times New Roman"/>
          <w:b/>
          <w:color w:val="auto"/>
          <w:szCs w:val="28"/>
        </w:rPr>
        <w:lastRenderedPageBreak/>
        <w:t>Introduction</w:t>
      </w:r>
      <w:bookmarkEnd w:id="5"/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This section (1 – 2 pages) provides an overview of this entire document.</w:t>
      </w:r>
    </w:p>
    <w:p w:rsidR="003A3983" w:rsidRDefault="003A3983" w:rsidP="00B3211D">
      <w:pPr>
        <w:spacing w:after="0" w:line="360" w:lineRule="auto"/>
        <w:jc w:val="both"/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</w:pPr>
    </w:p>
    <w:p w:rsidR="003A3983" w:rsidRPr="000641F1" w:rsidRDefault="003A3983" w:rsidP="00B3211D">
      <w:pPr>
        <w:pStyle w:val="Heading2"/>
        <w:spacing w:line="360" w:lineRule="auto"/>
        <w:jc w:val="both"/>
        <w:rPr>
          <w:rStyle w:val="Heading2Char"/>
          <w:rFonts w:ascii="Times New Roman" w:hAnsi="Times New Roman" w:cs="Times New Roman"/>
          <w:b/>
          <w:color w:val="auto"/>
        </w:rPr>
      </w:pPr>
      <w:bookmarkStart w:id="6" w:name="_Toc468997746"/>
      <w:r w:rsidRPr="000641F1">
        <w:rPr>
          <w:rStyle w:val="Heading2Char"/>
          <w:rFonts w:ascii="Times New Roman" w:hAnsi="Times New Roman" w:cs="Times New Roman"/>
          <w:b/>
          <w:color w:val="auto"/>
        </w:rPr>
        <w:t>Project Overview</w:t>
      </w:r>
      <w:bookmarkEnd w:id="6"/>
    </w:p>
    <w:p w:rsid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Describe the client, the problem to be solved, and the intended users</w:t>
      </w:r>
      <w:r>
        <w:rPr>
          <w:rFonts w:ascii="Times New Roman" w:hAnsi="Times New Roman" w:cs="Times New Roman"/>
          <w:sz w:val="24"/>
          <w:szCs w:val="24"/>
        </w:rPr>
        <w:t xml:space="preserve">.  Explain the context in which </w:t>
      </w:r>
      <w:r w:rsidRPr="003A3983">
        <w:rPr>
          <w:rFonts w:ascii="Times New Roman" w:hAnsi="Times New Roman" w:cs="Times New Roman"/>
          <w:sz w:val="24"/>
          <w:szCs w:val="24"/>
        </w:rPr>
        <w:t>your software will be used, i.e. the big picture.  (1 – 3 paragraphs).</w:t>
      </w:r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983" w:rsidRPr="000641F1" w:rsidRDefault="003A3983" w:rsidP="00B3211D">
      <w:pPr>
        <w:pStyle w:val="Heading2"/>
        <w:spacing w:line="360" w:lineRule="auto"/>
        <w:jc w:val="both"/>
        <w:rPr>
          <w:rStyle w:val="Heading2Char"/>
          <w:rFonts w:ascii="Times New Roman" w:hAnsi="Times New Roman" w:cs="Times New Roman"/>
          <w:b/>
          <w:color w:val="auto"/>
        </w:rPr>
      </w:pPr>
      <w:bookmarkStart w:id="7" w:name="_Toc468997747"/>
      <w:r w:rsidRPr="000641F1">
        <w:rPr>
          <w:rStyle w:val="Heading2Char"/>
          <w:rFonts w:ascii="Times New Roman" w:hAnsi="Times New Roman" w:cs="Times New Roman"/>
          <w:b/>
          <w:color w:val="auto"/>
        </w:rPr>
        <w:t>Project Scope</w:t>
      </w:r>
      <w:bookmarkEnd w:id="7"/>
    </w:p>
    <w:p w:rsid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 xml:space="preserve">Mention the </w:t>
      </w:r>
      <w:r w:rsidRPr="003A3983">
        <w:rPr>
          <w:rFonts w:ascii="Times New Roman" w:hAnsi="Times New Roman" w:cs="Times New Roman"/>
          <w:i/>
          <w:sz w:val="24"/>
          <w:szCs w:val="24"/>
        </w:rPr>
        <w:t>most</w:t>
      </w:r>
      <w:r w:rsidRPr="003A3983">
        <w:rPr>
          <w:rFonts w:ascii="Times New Roman" w:hAnsi="Times New Roman" w:cs="Times New Roman"/>
          <w:sz w:val="24"/>
          <w:szCs w:val="24"/>
        </w:rPr>
        <w:t xml:space="preserve"> important features of the system, inputs, data store</w:t>
      </w:r>
      <w:r>
        <w:rPr>
          <w:rFonts w:ascii="Times New Roman" w:hAnsi="Times New Roman" w:cs="Times New Roman"/>
          <w:sz w:val="24"/>
          <w:szCs w:val="24"/>
        </w:rPr>
        <w:t xml:space="preserve">s, and outputs.  Do not discuss </w:t>
      </w:r>
      <w:r w:rsidRPr="003A3983">
        <w:rPr>
          <w:rFonts w:ascii="Times New Roman" w:hAnsi="Times New Roman" w:cs="Times New Roman"/>
          <w:sz w:val="24"/>
          <w:szCs w:val="24"/>
        </w:rPr>
        <w:t>implementation details.  Note any major c</w:t>
      </w:r>
      <w:r>
        <w:rPr>
          <w:rFonts w:ascii="Times New Roman" w:hAnsi="Times New Roman" w:cs="Times New Roman"/>
          <w:sz w:val="24"/>
          <w:szCs w:val="24"/>
        </w:rPr>
        <w:t>onstraints.  (1 – 5 paragraphs)</w:t>
      </w:r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983" w:rsidRPr="000641F1" w:rsidRDefault="003A3983" w:rsidP="00B3211D">
      <w:pPr>
        <w:pStyle w:val="Heading2"/>
        <w:spacing w:line="360" w:lineRule="auto"/>
        <w:jc w:val="both"/>
        <w:rPr>
          <w:rStyle w:val="Heading2Char"/>
          <w:rFonts w:ascii="Times New Roman" w:hAnsi="Times New Roman" w:cs="Times New Roman"/>
          <w:b/>
          <w:color w:val="auto"/>
        </w:rPr>
      </w:pPr>
      <w:bookmarkStart w:id="8" w:name="_Toc468997748"/>
      <w:r w:rsidRPr="000641F1">
        <w:rPr>
          <w:rStyle w:val="Heading2Char"/>
          <w:rFonts w:ascii="Times New Roman" w:hAnsi="Times New Roman" w:cs="Times New Roman"/>
          <w:b/>
          <w:color w:val="auto"/>
        </w:rPr>
        <w:t>Document Preview</w:t>
      </w:r>
      <w:bookmarkEnd w:id="8"/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Describe the purpose, scope of this document, and intended audience of this document.  Mention the major sections that follow.  Provide references to companion documents.  (1 - 2 paragraphs)</w:t>
      </w:r>
      <w:r w:rsidRPr="003A3983">
        <w:rPr>
          <w:rFonts w:ascii="Times New Roman" w:hAnsi="Times New Roman" w:cs="Times New Roman"/>
          <w:sz w:val="24"/>
          <w:szCs w:val="24"/>
        </w:rPr>
        <w:br/>
      </w:r>
    </w:p>
    <w:p w:rsid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A3983" w:rsidRDefault="003A3983" w:rsidP="00B3211D">
      <w:pPr>
        <w:pStyle w:val="Heading1"/>
        <w:spacing w:line="360" w:lineRule="auto"/>
        <w:jc w:val="both"/>
        <w:rPr>
          <w:rStyle w:val="Heading1Char"/>
          <w:rFonts w:ascii="Times New Roman" w:hAnsi="Times New Roman" w:cs="Times New Roman"/>
          <w:b/>
          <w:color w:val="auto"/>
        </w:rPr>
      </w:pPr>
      <w:bookmarkStart w:id="9" w:name="_Toc468997749"/>
      <w:r w:rsidRPr="003A3983">
        <w:rPr>
          <w:rStyle w:val="Heading1Char"/>
          <w:rFonts w:ascii="Times New Roman" w:hAnsi="Times New Roman" w:cs="Times New Roman"/>
          <w:b/>
          <w:color w:val="auto"/>
        </w:rPr>
        <w:lastRenderedPageBreak/>
        <w:t>Architectural Design</w:t>
      </w:r>
      <w:bookmarkEnd w:id="9"/>
    </w:p>
    <w:p w:rsid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This section (2 – 4 pages) provides an overview and ratio</w:t>
      </w:r>
      <w:r>
        <w:rPr>
          <w:rFonts w:ascii="Times New Roman" w:hAnsi="Times New Roman" w:cs="Times New Roman"/>
          <w:sz w:val="24"/>
          <w:szCs w:val="24"/>
        </w:rPr>
        <w:t>nale for the program's data and architectural design decisions.</w:t>
      </w:r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983" w:rsidRPr="000641F1" w:rsidRDefault="003A3983" w:rsidP="00B3211D">
      <w:pPr>
        <w:pStyle w:val="Heading2"/>
        <w:spacing w:line="360" w:lineRule="auto"/>
        <w:jc w:val="both"/>
      </w:pPr>
      <w:bookmarkStart w:id="10" w:name="_Toc468997750"/>
      <w:r w:rsidRPr="000641F1">
        <w:rPr>
          <w:rStyle w:val="Heading2Char"/>
          <w:rFonts w:ascii="Times New Roman" w:hAnsi="Times New Roman" w:cs="Times New Roman"/>
          <w:b/>
          <w:color w:val="auto"/>
        </w:rPr>
        <w:t>Section Overview</w:t>
      </w:r>
      <w:bookmarkEnd w:id="10"/>
    </w:p>
    <w:p w:rsid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Provide a summary of the contents of th</w:t>
      </w:r>
      <w:r>
        <w:rPr>
          <w:rFonts w:ascii="Times New Roman" w:hAnsi="Times New Roman" w:cs="Times New Roman"/>
          <w:sz w:val="24"/>
          <w:szCs w:val="24"/>
        </w:rPr>
        <w:t>is section.  (1 – 2 paragraphs)</w:t>
      </w:r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983" w:rsidRPr="000641F1" w:rsidRDefault="003A3983" w:rsidP="00B3211D">
      <w:pPr>
        <w:pStyle w:val="Heading2"/>
        <w:spacing w:line="360" w:lineRule="auto"/>
        <w:jc w:val="both"/>
        <w:rPr>
          <w:rStyle w:val="Heading2Char"/>
          <w:rFonts w:ascii="Times New Roman" w:hAnsi="Times New Roman" w:cs="Times New Roman"/>
          <w:b/>
          <w:color w:val="auto"/>
        </w:rPr>
      </w:pPr>
      <w:bookmarkStart w:id="11" w:name="_Toc468997751"/>
      <w:r w:rsidRPr="000641F1">
        <w:rPr>
          <w:rStyle w:val="Heading2Char"/>
          <w:rFonts w:ascii="Times New Roman" w:hAnsi="Times New Roman" w:cs="Times New Roman"/>
          <w:b/>
          <w:color w:val="auto"/>
        </w:rPr>
        <w:t>General Constraints</w:t>
      </w:r>
      <w:bookmarkEnd w:id="11"/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Describe global limitations or constraints that have a significant impact on your system design.  Examples include hardware and software environments, interface requirements, external data representations, performance requirements, network requirements, etc.  (1 – 3 paragraphs)</w:t>
      </w:r>
    </w:p>
    <w:p w:rsidR="003A3983" w:rsidRPr="003A3983" w:rsidRDefault="003A3983" w:rsidP="00B3211D">
      <w:pPr>
        <w:spacing w:after="0" w:line="360" w:lineRule="auto"/>
        <w:jc w:val="both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</w:p>
    <w:p w:rsidR="003A3983" w:rsidRPr="000641F1" w:rsidRDefault="003A3983" w:rsidP="00B3211D">
      <w:pPr>
        <w:pStyle w:val="Heading2"/>
        <w:spacing w:line="360" w:lineRule="auto"/>
        <w:jc w:val="both"/>
        <w:rPr>
          <w:rStyle w:val="Heading2Char"/>
          <w:rFonts w:ascii="Times New Roman" w:hAnsi="Times New Roman" w:cs="Times New Roman"/>
          <w:b/>
          <w:color w:val="auto"/>
        </w:rPr>
      </w:pPr>
      <w:bookmarkStart w:id="12" w:name="_Toc468997752"/>
      <w:r w:rsidRPr="000641F1">
        <w:rPr>
          <w:rStyle w:val="Heading2Char"/>
          <w:rFonts w:ascii="Times New Roman" w:hAnsi="Times New Roman" w:cs="Times New Roman"/>
          <w:b/>
          <w:color w:val="auto"/>
        </w:rPr>
        <w:t>Data Design</w:t>
      </w:r>
      <w:bookmarkEnd w:id="12"/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Describe the structure of any databases, external files, and internal</w:t>
      </w:r>
      <w:r w:rsidR="00022C43">
        <w:rPr>
          <w:rFonts w:ascii="Times New Roman" w:hAnsi="Times New Roman" w:cs="Times New Roman"/>
          <w:sz w:val="24"/>
          <w:szCs w:val="24"/>
        </w:rPr>
        <w:t xml:space="preserve"> data structures.  You may wish </w:t>
      </w:r>
      <w:r w:rsidRPr="003A3983">
        <w:rPr>
          <w:rFonts w:ascii="Times New Roman" w:hAnsi="Times New Roman" w:cs="Times New Roman"/>
          <w:sz w:val="24"/>
          <w:szCs w:val="24"/>
        </w:rPr>
        <w:t>to include references to appendices containing ER diagrams, data, or file formats.  (1 – 3 paragraphs)</w:t>
      </w:r>
      <w:r w:rsidRPr="003A3983">
        <w:rPr>
          <w:rFonts w:ascii="Times New Roman" w:hAnsi="Times New Roman" w:cs="Times New Roman"/>
          <w:sz w:val="24"/>
          <w:szCs w:val="24"/>
        </w:rPr>
        <w:br/>
      </w:r>
    </w:p>
    <w:p w:rsidR="00022C43" w:rsidRPr="000641F1" w:rsidRDefault="003A3983" w:rsidP="00B3211D">
      <w:pPr>
        <w:pStyle w:val="Heading2"/>
        <w:spacing w:line="360" w:lineRule="auto"/>
        <w:jc w:val="both"/>
        <w:rPr>
          <w:rStyle w:val="Heading2Char"/>
          <w:rFonts w:ascii="Times New Roman" w:hAnsi="Times New Roman" w:cs="Times New Roman"/>
          <w:b/>
          <w:color w:val="auto"/>
        </w:rPr>
      </w:pPr>
      <w:bookmarkStart w:id="13" w:name="_Toc468997753"/>
      <w:r w:rsidRPr="000641F1">
        <w:rPr>
          <w:rStyle w:val="Heading2Char"/>
          <w:rFonts w:ascii="Times New Roman" w:hAnsi="Times New Roman" w:cs="Times New Roman"/>
          <w:b/>
          <w:color w:val="auto"/>
        </w:rPr>
        <w:t>Program Structure</w:t>
      </w:r>
      <w:bookmarkEnd w:id="13"/>
    </w:p>
    <w:p w:rsid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Describe the architectural model chosen and the major compon</w:t>
      </w:r>
      <w:r w:rsidR="00022C43">
        <w:rPr>
          <w:rFonts w:ascii="Times New Roman" w:hAnsi="Times New Roman" w:cs="Times New Roman"/>
          <w:sz w:val="24"/>
          <w:szCs w:val="24"/>
        </w:rPr>
        <w:t xml:space="preserve">ents.  Include a pictorial </w:t>
      </w:r>
      <w:r w:rsidRPr="003A3983">
        <w:rPr>
          <w:rFonts w:ascii="Times New Roman" w:hAnsi="Times New Roman" w:cs="Times New Roman"/>
          <w:sz w:val="24"/>
          <w:szCs w:val="24"/>
        </w:rPr>
        <w:t xml:space="preserve">representation (or reference to an appendix block or class diagram) of the major </w:t>
      </w:r>
      <w:r w:rsidR="00022C43">
        <w:rPr>
          <w:rFonts w:ascii="Times New Roman" w:hAnsi="Times New Roman" w:cs="Times New Roman"/>
          <w:sz w:val="24"/>
          <w:szCs w:val="24"/>
        </w:rPr>
        <w:t>components.  (1 – 4 paragraphs)</w:t>
      </w:r>
    </w:p>
    <w:p w:rsidR="00022C43" w:rsidRPr="003A3983" w:rsidRDefault="00022C4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43" w:rsidRPr="000641F1" w:rsidRDefault="003A3983" w:rsidP="00B3211D">
      <w:pPr>
        <w:pStyle w:val="Heading2"/>
        <w:spacing w:line="360" w:lineRule="auto"/>
        <w:jc w:val="both"/>
        <w:rPr>
          <w:rStyle w:val="Heading2Char"/>
          <w:rFonts w:ascii="Times New Roman" w:hAnsi="Times New Roman" w:cs="Times New Roman"/>
          <w:b/>
          <w:color w:val="auto"/>
        </w:rPr>
      </w:pPr>
      <w:bookmarkStart w:id="14" w:name="_Toc468997754"/>
      <w:r w:rsidRPr="000641F1">
        <w:rPr>
          <w:rStyle w:val="Heading2Char"/>
          <w:rFonts w:ascii="Times New Roman" w:hAnsi="Times New Roman" w:cs="Times New Roman"/>
          <w:b/>
          <w:color w:val="auto"/>
        </w:rPr>
        <w:t>Alternatives Considered</w:t>
      </w:r>
      <w:bookmarkEnd w:id="14"/>
    </w:p>
    <w:p w:rsidR="00022C4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Discuss the alternative architectural models considered a</w:t>
      </w:r>
      <w:r w:rsidR="00022C43">
        <w:rPr>
          <w:rFonts w:ascii="Times New Roman" w:hAnsi="Times New Roman" w:cs="Times New Roman"/>
          <w:sz w:val="24"/>
          <w:szCs w:val="24"/>
        </w:rPr>
        <w:t xml:space="preserve">nd justify your choice for your </w:t>
      </w:r>
      <w:r w:rsidRPr="003A3983">
        <w:rPr>
          <w:rFonts w:ascii="Times New Roman" w:hAnsi="Times New Roman" w:cs="Times New Roman"/>
          <w:sz w:val="24"/>
          <w:szCs w:val="24"/>
        </w:rPr>
        <w:t>architectu</w:t>
      </w:r>
      <w:r w:rsidR="00022C43">
        <w:rPr>
          <w:rFonts w:ascii="Times New Roman" w:hAnsi="Times New Roman" w:cs="Times New Roman"/>
          <w:sz w:val="24"/>
          <w:szCs w:val="24"/>
        </w:rPr>
        <w:t>ral design.  (1 – 4 paragraphs)</w:t>
      </w:r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br/>
      </w:r>
    </w:p>
    <w:p w:rsidR="000641F1" w:rsidRDefault="000641F1" w:rsidP="00B3211D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0641F1" w:rsidRPr="000641F1" w:rsidRDefault="003A3983" w:rsidP="00B3211D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5" w:name="_Toc468997755"/>
      <w:r w:rsidRPr="000641F1">
        <w:rPr>
          <w:rFonts w:ascii="Times New Roman" w:hAnsi="Times New Roman" w:cs="Times New Roman"/>
          <w:b/>
          <w:color w:val="auto"/>
        </w:rPr>
        <w:lastRenderedPageBreak/>
        <w:t>Detailed Design</w:t>
      </w:r>
      <w:bookmarkEnd w:id="15"/>
      <w:r w:rsidR="000641F1" w:rsidRPr="000641F1">
        <w:rPr>
          <w:rFonts w:ascii="Times New Roman" w:hAnsi="Times New Roman" w:cs="Times New Roman"/>
          <w:b/>
          <w:color w:val="auto"/>
        </w:rPr>
        <w:tab/>
      </w:r>
    </w:p>
    <w:p w:rsid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 xml:space="preserve">This section represents the meat of your document.  Be as detailed </w:t>
      </w:r>
      <w:r w:rsidR="000641F1">
        <w:rPr>
          <w:rFonts w:ascii="Times New Roman" w:hAnsi="Times New Roman" w:cs="Times New Roman"/>
          <w:sz w:val="24"/>
          <w:szCs w:val="24"/>
        </w:rPr>
        <w:t>as time allows.</w:t>
      </w:r>
    </w:p>
    <w:p w:rsidR="000641F1" w:rsidRPr="003A3983" w:rsidRDefault="000641F1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1F1" w:rsidRPr="000641F1" w:rsidRDefault="000641F1" w:rsidP="00B3211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6" w:name="_Toc468997756"/>
      <w:r w:rsidRPr="000641F1">
        <w:rPr>
          <w:rFonts w:ascii="Times New Roman" w:hAnsi="Times New Roman" w:cs="Times New Roman"/>
          <w:b/>
          <w:color w:val="auto"/>
        </w:rPr>
        <w:t>Section Overview</w:t>
      </w:r>
      <w:bookmarkEnd w:id="16"/>
    </w:p>
    <w:p w:rsid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 xml:space="preserve">Provide a summary of the contents of </w:t>
      </w:r>
      <w:r w:rsidR="000641F1">
        <w:rPr>
          <w:rFonts w:ascii="Times New Roman" w:hAnsi="Times New Roman" w:cs="Times New Roman"/>
          <w:sz w:val="24"/>
          <w:szCs w:val="24"/>
        </w:rPr>
        <w:t>this section (1 – 2 paragraphs)</w:t>
      </w:r>
    </w:p>
    <w:p w:rsidR="000641F1" w:rsidRPr="003A3983" w:rsidRDefault="000641F1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1F1" w:rsidRPr="000641F1" w:rsidRDefault="000641F1" w:rsidP="00B3211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7" w:name="_Toc468997757"/>
      <w:r>
        <w:rPr>
          <w:rFonts w:ascii="Times New Roman" w:hAnsi="Times New Roman" w:cs="Times New Roman"/>
          <w:b/>
          <w:color w:val="auto"/>
        </w:rPr>
        <w:t xml:space="preserve">Component and </w:t>
      </w:r>
      <w:r w:rsidR="003A3983" w:rsidRPr="000641F1">
        <w:rPr>
          <w:rFonts w:ascii="Times New Roman" w:hAnsi="Times New Roman" w:cs="Times New Roman"/>
          <w:b/>
          <w:color w:val="auto"/>
        </w:rPr>
        <w:t>Detail</w:t>
      </w:r>
      <w:bookmarkEnd w:id="17"/>
      <w:r w:rsidR="003A3983" w:rsidRPr="000641F1">
        <w:rPr>
          <w:rFonts w:ascii="Times New Roman" w:hAnsi="Times New Roman" w:cs="Times New Roman"/>
          <w:b/>
          <w:color w:val="auto"/>
        </w:rPr>
        <w:t xml:space="preserve"> </w:t>
      </w:r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A structured description usually works.  For example, if your components are classes you m</w:t>
      </w:r>
      <w:r w:rsidR="000641F1">
        <w:rPr>
          <w:rFonts w:ascii="Times New Roman" w:hAnsi="Times New Roman" w:cs="Times New Roman"/>
          <w:sz w:val="24"/>
          <w:szCs w:val="24"/>
        </w:rPr>
        <w:t xml:space="preserve">ay </w:t>
      </w:r>
      <w:r w:rsidRPr="003A3983">
        <w:rPr>
          <w:rFonts w:ascii="Times New Roman" w:hAnsi="Times New Roman" w:cs="Times New Roman"/>
          <w:sz w:val="24"/>
          <w:szCs w:val="24"/>
        </w:rPr>
        <w:t>wish to include the following subsections</w:t>
      </w:r>
      <w:r w:rsidR="00B3211D">
        <w:rPr>
          <w:rFonts w:ascii="Times New Roman" w:hAnsi="Times New Roman" w:cs="Times New Roman"/>
          <w:sz w:val="24"/>
          <w:szCs w:val="24"/>
        </w:rPr>
        <w:t xml:space="preserve">. </w:t>
      </w:r>
      <w:r w:rsidR="00B3211D" w:rsidRPr="00B3211D">
        <w:rPr>
          <w:rFonts w:ascii="Times New Roman" w:hAnsi="Times New Roman" w:cs="Times New Roman"/>
          <w:sz w:val="24"/>
          <w:szCs w:val="24"/>
        </w:rPr>
        <w:t>(Include a sub-section for each component</w:t>
      </w:r>
      <w:r w:rsidR="00B3211D">
        <w:rPr>
          <w:rFonts w:ascii="Times New Roman" w:hAnsi="Times New Roman" w:cs="Times New Roman"/>
          <w:sz w:val="24"/>
          <w:szCs w:val="24"/>
        </w:rPr>
        <w:t>.</w:t>
      </w:r>
      <w:r w:rsidR="00B3211D" w:rsidRPr="00B3211D">
        <w:rPr>
          <w:rFonts w:ascii="Times New Roman" w:hAnsi="Times New Roman" w:cs="Times New Roman"/>
          <w:sz w:val="24"/>
          <w:szCs w:val="24"/>
        </w:rPr>
        <w:t>)</w:t>
      </w:r>
    </w:p>
    <w:p w:rsidR="00DC23B8" w:rsidRDefault="00DC23B8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23B8" w:rsidRPr="00DC23B8" w:rsidRDefault="003A3983" w:rsidP="00B3211D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8" w:name="_Toc468997758"/>
      <w:r w:rsidRPr="00DC23B8">
        <w:rPr>
          <w:rFonts w:ascii="Times New Roman" w:hAnsi="Times New Roman" w:cs="Times New Roman"/>
          <w:b/>
          <w:color w:val="auto"/>
        </w:rPr>
        <w:t>Description</w:t>
      </w:r>
      <w:bookmarkEnd w:id="18"/>
    </w:p>
    <w:p w:rsidR="00B3211D" w:rsidRDefault="003A3983" w:rsidP="00B3211D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9" w:name="_Toc468997759"/>
      <w:r w:rsidRPr="00DC23B8">
        <w:rPr>
          <w:rFonts w:ascii="Times New Roman" w:hAnsi="Times New Roman" w:cs="Times New Roman"/>
          <w:b/>
          <w:color w:val="auto"/>
        </w:rPr>
        <w:t>Data Members</w:t>
      </w:r>
      <w:bookmarkEnd w:id="19"/>
      <w:r w:rsidRPr="00DC23B8">
        <w:rPr>
          <w:rFonts w:ascii="Times New Roman" w:hAnsi="Times New Roman" w:cs="Times New Roman"/>
          <w:b/>
          <w:color w:val="auto"/>
        </w:rPr>
        <w:t xml:space="preserve"> </w:t>
      </w:r>
    </w:p>
    <w:p w:rsidR="00B3211D" w:rsidRPr="00B3211D" w:rsidRDefault="00B3211D" w:rsidP="00B3211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211D">
        <w:rPr>
          <w:rFonts w:ascii="Times New Roman" w:hAnsi="Times New Roman" w:cs="Times New Roman"/>
          <w:sz w:val="24"/>
        </w:rPr>
        <w:t>(Include type, visibility, and description)</w:t>
      </w:r>
    </w:p>
    <w:p w:rsidR="003A3983" w:rsidRDefault="00DC23B8" w:rsidP="00B3211D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0" w:name="_Toc468997760"/>
      <w:r w:rsidRPr="00DC23B8">
        <w:rPr>
          <w:rFonts w:ascii="Times New Roman" w:hAnsi="Times New Roman" w:cs="Times New Roman"/>
          <w:b/>
          <w:color w:val="auto"/>
        </w:rPr>
        <w:t>Methods</w:t>
      </w:r>
      <w:bookmarkEnd w:id="20"/>
    </w:p>
    <w:p w:rsidR="00B3211D" w:rsidRPr="00B3211D" w:rsidRDefault="00B3211D" w:rsidP="00B3211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211D">
        <w:rPr>
          <w:rFonts w:ascii="Times New Roman" w:hAnsi="Times New Roman" w:cs="Times New Roman"/>
          <w:sz w:val="24"/>
        </w:rPr>
        <w:t>(Include English or pseudocode descriptions for each one)</w:t>
      </w:r>
    </w:p>
    <w:p w:rsidR="00DC23B8" w:rsidRDefault="00DC23B8" w:rsidP="00B3211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3B8" w:rsidRDefault="00DC23B8" w:rsidP="00B3211D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3A3983" w:rsidRPr="00DC23B8" w:rsidRDefault="00DC23B8" w:rsidP="00B3211D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1" w:name="_Toc468997761"/>
      <w:r w:rsidRPr="00DC23B8">
        <w:rPr>
          <w:rFonts w:ascii="Times New Roman" w:hAnsi="Times New Roman" w:cs="Times New Roman"/>
          <w:b/>
          <w:color w:val="auto"/>
        </w:rPr>
        <w:lastRenderedPageBreak/>
        <w:t>User Interface Design</w:t>
      </w:r>
      <w:bookmarkEnd w:id="21"/>
    </w:p>
    <w:p w:rsidR="00DC23B8" w:rsidRPr="00DC23B8" w:rsidRDefault="00DC23B8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23B8" w:rsidRPr="00B3211D" w:rsidRDefault="00DC23B8" w:rsidP="00B3211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2" w:name="_Toc468997762"/>
      <w:r w:rsidRPr="00B3211D">
        <w:rPr>
          <w:rFonts w:ascii="Times New Roman" w:hAnsi="Times New Roman" w:cs="Times New Roman"/>
          <w:b/>
          <w:color w:val="auto"/>
        </w:rPr>
        <w:t>Section Overview</w:t>
      </w:r>
      <w:bookmarkEnd w:id="22"/>
    </w:p>
    <w:p w:rsid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Provide a summary of the contents of th</w:t>
      </w:r>
      <w:r w:rsidR="00B3211D">
        <w:rPr>
          <w:rFonts w:ascii="Times New Roman" w:hAnsi="Times New Roman" w:cs="Times New Roman"/>
          <w:sz w:val="24"/>
          <w:szCs w:val="24"/>
        </w:rPr>
        <w:t>is section.  (1 – 2 paragraphs)</w:t>
      </w:r>
    </w:p>
    <w:p w:rsidR="00B3211D" w:rsidRPr="003A3983" w:rsidRDefault="00B3211D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23B8" w:rsidRPr="00B3211D" w:rsidRDefault="00DC23B8" w:rsidP="00B3211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3" w:name="_Toc468997763"/>
      <w:r w:rsidRPr="00B3211D">
        <w:rPr>
          <w:rFonts w:ascii="Times New Roman" w:hAnsi="Times New Roman" w:cs="Times New Roman"/>
          <w:b/>
          <w:color w:val="auto"/>
        </w:rPr>
        <w:t>Interface Design Rules</w:t>
      </w:r>
      <w:bookmarkEnd w:id="23"/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Describe and justify the conventions and standards used to design your interface.  You may be able to re-use some of the material prepared for CS 480 doc</w:t>
      </w:r>
      <w:r w:rsidR="00B3211D">
        <w:rPr>
          <w:rFonts w:ascii="Times New Roman" w:hAnsi="Times New Roman" w:cs="Times New Roman"/>
          <w:sz w:val="24"/>
          <w:szCs w:val="24"/>
        </w:rPr>
        <w:t xml:space="preserve">uments in this section.  (1 – 2 </w:t>
      </w:r>
      <w:r w:rsidRPr="003A3983">
        <w:rPr>
          <w:rFonts w:ascii="Times New Roman" w:hAnsi="Times New Roman" w:cs="Times New Roman"/>
          <w:sz w:val="24"/>
          <w:szCs w:val="24"/>
        </w:rPr>
        <w:t>paragraphs)</w:t>
      </w:r>
      <w:r w:rsidRPr="003A3983">
        <w:rPr>
          <w:rFonts w:ascii="Times New Roman" w:hAnsi="Times New Roman" w:cs="Times New Roman"/>
          <w:sz w:val="24"/>
          <w:szCs w:val="24"/>
        </w:rPr>
        <w:br/>
      </w:r>
    </w:p>
    <w:p w:rsidR="00DC23B8" w:rsidRPr="00B3211D" w:rsidRDefault="00DC23B8" w:rsidP="00B3211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4" w:name="_Toc468997764"/>
      <w:r w:rsidRPr="00B3211D">
        <w:rPr>
          <w:rFonts w:ascii="Times New Roman" w:hAnsi="Times New Roman" w:cs="Times New Roman"/>
          <w:b/>
          <w:color w:val="auto"/>
        </w:rPr>
        <w:t>GUI Components</w:t>
      </w:r>
      <w:bookmarkEnd w:id="24"/>
    </w:p>
    <w:p w:rsid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Note the GUI components or API's provided in the development environment that you plan o</w:t>
      </w:r>
      <w:r w:rsidR="00B3211D">
        <w:rPr>
          <w:rFonts w:ascii="Times New Roman" w:hAnsi="Times New Roman" w:cs="Times New Roman"/>
          <w:sz w:val="24"/>
          <w:szCs w:val="24"/>
        </w:rPr>
        <w:t>n using.  (1 paragraph + table)</w:t>
      </w:r>
    </w:p>
    <w:p w:rsidR="00B3211D" w:rsidRPr="003A3983" w:rsidRDefault="00B3211D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11D" w:rsidRPr="00B3211D" w:rsidRDefault="003A3983" w:rsidP="00B3211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5" w:name="_Toc468997765"/>
      <w:r w:rsidRPr="00B3211D">
        <w:rPr>
          <w:rFonts w:ascii="Times New Roman" w:hAnsi="Times New Roman" w:cs="Times New Roman"/>
          <w:b/>
          <w:color w:val="auto"/>
        </w:rPr>
        <w:t>Detailed Description</w:t>
      </w:r>
      <w:bookmarkEnd w:id="25"/>
    </w:p>
    <w:p w:rsidR="00B3211D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Provide a detailed description of the user interface including screen images.  You may prefer to reference an appendix containing the s</w:t>
      </w:r>
      <w:r w:rsidR="00B3211D">
        <w:rPr>
          <w:rFonts w:ascii="Times New Roman" w:hAnsi="Times New Roman" w:cs="Times New Roman"/>
          <w:sz w:val="24"/>
          <w:szCs w:val="24"/>
        </w:rPr>
        <w:t>creen snapshots.  (1 – 4 pages)</w:t>
      </w:r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br/>
      </w:r>
    </w:p>
    <w:p w:rsidR="00B3211D" w:rsidRDefault="00B3211D" w:rsidP="00B321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3211D" w:rsidRPr="00B3211D" w:rsidRDefault="003A3983" w:rsidP="00B3211D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6" w:name="_Toc468997766"/>
      <w:r w:rsidRPr="00B3211D">
        <w:rPr>
          <w:rFonts w:ascii="Times New Roman" w:hAnsi="Times New Roman" w:cs="Times New Roman"/>
          <w:b/>
          <w:color w:val="auto"/>
        </w:rPr>
        <w:lastRenderedPageBreak/>
        <w:t>Conclusion</w:t>
      </w:r>
      <w:bookmarkEnd w:id="26"/>
    </w:p>
    <w:p w:rsidR="00B3211D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Provide an ending to this document with a mention of implementation and testing strategies resulting fro</w:t>
      </w:r>
      <w:r w:rsidR="00B3211D">
        <w:rPr>
          <w:rFonts w:ascii="Times New Roman" w:hAnsi="Times New Roman" w:cs="Times New Roman"/>
          <w:sz w:val="24"/>
          <w:szCs w:val="24"/>
        </w:rPr>
        <w:t>m this design (1 –2 paragraphs)</w:t>
      </w:r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br/>
      </w:r>
    </w:p>
    <w:p w:rsidR="00B3211D" w:rsidRDefault="00B3211D" w:rsidP="00B321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3211D" w:rsidRDefault="003A3983" w:rsidP="00B3211D">
      <w:pPr>
        <w:pStyle w:val="Heading1"/>
        <w:spacing w:line="360" w:lineRule="auto"/>
        <w:jc w:val="both"/>
        <w:rPr>
          <w:sz w:val="24"/>
          <w:szCs w:val="24"/>
        </w:rPr>
      </w:pPr>
      <w:bookmarkStart w:id="27" w:name="_Toc468997767"/>
      <w:r w:rsidRPr="00B3211D">
        <w:rPr>
          <w:rStyle w:val="Heading1Char"/>
          <w:rFonts w:ascii="Times New Roman" w:hAnsi="Times New Roman" w:cs="Times New Roman"/>
          <w:b/>
          <w:color w:val="auto"/>
        </w:rPr>
        <w:lastRenderedPageBreak/>
        <w:t>Appendices</w:t>
      </w:r>
      <w:bookmarkEnd w:id="27"/>
      <w:r w:rsidRPr="003A3983">
        <w:rPr>
          <w:sz w:val="24"/>
          <w:szCs w:val="24"/>
        </w:rPr>
        <w:t xml:space="preserve"> </w:t>
      </w:r>
    </w:p>
    <w:p w:rsidR="003A3983" w:rsidRPr="003A3983" w:rsidRDefault="003A3983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sz w:val="24"/>
          <w:szCs w:val="24"/>
        </w:rPr>
        <w:t>(</w:t>
      </w:r>
      <w:r w:rsidR="00B3211D" w:rsidRPr="003A3983">
        <w:rPr>
          <w:rFonts w:ascii="Times New Roman" w:hAnsi="Times New Roman" w:cs="Times New Roman"/>
          <w:sz w:val="24"/>
          <w:szCs w:val="24"/>
        </w:rPr>
        <w:t>A</w:t>
      </w:r>
      <w:r w:rsidRPr="003A3983">
        <w:rPr>
          <w:rFonts w:ascii="Times New Roman" w:hAnsi="Times New Roman" w:cs="Times New Roman"/>
          <w:sz w:val="24"/>
          <w:szCs w:val="24"/>
        </w:rPr>
        <w:t xml:space="preserve"> list of possibilities)</w:t>
      </w:r>
    </w:p>
    <w:p w:rsidR="00B3211D" w:rsidRDefault="00B3211D" w:rsidP="00B32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11D" w:rsidRPr="00B3211D" w:rsidRDefault="003A3983" w:rsidP="00B3211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8" w:name="_Toc468997768"/>
      <w:r w:rsidRPr="00B3211D">
        <w:rPr>
          <w:rFonts w:ascii="Times New Roman" w:hAnsi="Times New Roman" w:cs="Times New Roman"/>
          <w:b/>
          <w:color w:val="auto"/>
        </w:rPr>
        <w:t>Database Entity-Relationship Diagram</w:t>
      </w:r>
      <w:bookmarkEnd w:id="28"/>
    </w:p>
    <w:p w:rsidR="00B3211D" w:rsidRPr="00B3211D" w:rsidRDefault="003A3983" w:rsidP="00B3211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9" w:name="_Toc468997769"/>
      <w:r w:rsidRPr="00B3211D">
        <w:rPr>
          <w:rFonts w:ascii="Times New Roman" w:hAnsi="Times New Roman" w:cs="Times New Roman"/>
          <w:b/>
          <w:color w:val="auto"/>
        </w:rPr>
        <w:t>Architectural Design Block Diagram(s)</w:t>
      </w:r>
      <w:bookmarkEnd w:id="29"/>
    </w:p>
    <w:p w:rsidR="00B3211D" w:rsidRPr="00B3211D" w:rsidRDefault="003A3983" w:rsidP="00B3211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0" w:name="_Toc468997770"/>
      <w:r w:rsidRPr="00B3211D">
        <w:rPr>
          <w:rFonts w:ascii="Times New Roman" w:hAnsi="Times New Roman" w:cs="Times New Roman"/>
          <w:b/>
          <w:color w:val="auto"/>
        </w:rPr>
        <w:t>Class Diagram(s)</w:t>
      </w:r>
      <w:bookmarkEnd w:id="30"/>
    </w:p>
    <w:p w:rsidR="00B3211D" w:rsidRPr="00B3211D" w:rsidRDefault="003A3983" w:rsidP="00B3211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1" w:name="_Toc468997771"/>
      <w:r w:rsidRPr="00B3211D">
        <w:rPr>
          <w:rFonts w:ascii="Times New Roman" w:hAnsi="Times New Roman" w:cs="Times New Roman"/>
          <w:b/>
          <w:color w:val="auto"/>
        </w:rPr>
        <w:t>Class Sequence Diagram(s)</w:t>
      </w:r>
      <w:bookmarkEnd w:id="31"/>
    </w:p>
    <w:p w:rsidR="003A3983" w:rsidRPr="00B3211D" w:rsidRDefault="003A3983" w:rsidP="00B3211D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2" w:name="_Toc468997772"/>
      <w:r w:rsidRPr="00B3211D">
        <w:rPr>
          <w:rFonts w:ascii="Times New Roman" w:hAnsi="Times New Roman" w:cs="Times New Roman"/>
          <w:b/>
          <w:color w:val="auto"/>
        </w:rPr>
        <w:t>User Interface Screen Snapshots</w:t>
      </w:r>
      <w:bookmarkEnd w:id="32"/>
    </w:p>
    <w:p w:rsidR="00181FFB" w:rsidRPr="003A3983" w:rsidRDefault="00181FFB" w:rsidP="00B3211D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</w:p>
    <w:sectPr w:rsidR="00181FFB" w:rsidRPr="003A3983" w:rsidSect="0069194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C85" w:rsidRDefault="00B17C85" w:rsidP="00037D81">
      <w:pPr>
        <w:spacing w:after="0" w:line="240" w:lineRule="auto"/>
      </w:pPr>
      <w:r>
        <w:separator/>
      </w:r>
    </w:p>
  </w:endnote>
  <w:endnote w:type="continuationSeparator" w:id="0">
    <w:p w:rsidR="00B17C85" w:rsidRDefault="00B17C85" w:rsidP="00037D81">
      <w:pPr>
        <w:spacing w:after="0" w:line="240" w:lineRule="auto"/>
      </w:pPr>
      <w:r>
        <w:continuationSeparator/>
      </w:r>
    </w:p>
  </w:endnote>
  <w:endnote w:type="continuationNotice" w:id="1">
    <w:p w:rsidR="00B17C85" w:rsidRDefault="00B17C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4963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37D81" w:rsidRDefault="00037D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11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Concept - Isfshua</w:t>
        </w:r>
      </w:p>
    </w:sdtContent>
  </w:sdt>
  <w:p w:rsidR="00AD6D72" w:rsidRDefault="00B17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C85" w:rsidRDefault="00B17C85" w:rsidP="00037D81">
      <w:pPr>
        <w:spacing w:after="0" w:line="240" w:lineRule="auto"/>
      </w:pPr>
      <w:r>
        <w:separator/>
      </w:r>
    </w:p>
  </w:footnote>
  <w:footnote w:type="continuationSeparator" w:id="0">
    <w:p w:rsidR="00B17C85" w:rsidRDefault="00B17C85" w:rsidP="00037D81">
      <w:pPr>
        <w:spacing w:after="0" w:line="240" w:lineRule="auto"/>
      </w:pPr>
      <w:r>
        <w:continuationSeparator/>
      </w:r>
    </w:p>
  </w:footnote>
  <w:footnote w:type="continuationNotice" w:id="1">
    <w:p w:rsidR="00B17C85" w:rsidRDefault="00B17C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F6E" w:rsidRDefault="00C23F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02B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7F0C3CE8"/>
    <w:multiLevelType w:val="hybridMultilevel"/>
    <w:tmpl w:val="8050EBA8"/>
    <w:lvl w:ilvl="0" w:tplc="2F901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ffa Santito">
    <w15:presenceInfo w15:providerId="None" w15:userId="Isffa Santi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73"/>
    <w:rsid w:val="00022C43"/>
    <w:rsid w:val="00037D81"/>
    <w:rsid w:val="00046635"/>
    <w:rsid w:val="00055C34"/>
    <w:rsid w:val="000641F1"/>
    <w:rsid w:val="00143D76"/>
    <w:rsid w:val="00181FFB"/>
    <w:rsid w:val="001C4072"/>
    <w:rsid w:val="001D54FB"/>
    <w:rsid w:val="00221936"/>
    <w:rsid w:val="002678EE"/>
    <w:rsid w:val="002C584E"/>
    <w:rsid w:val="002E4B89"/>
    <w:rsid w:val="002E64C1"/>
    <w:rsid w:val="002F2447"/>
    <w:rsid w:val="003A3983"/>
    <w:rsid w:val="003B3961"/>
    <w:rsid w:val="00447D29"/>
    <w:rsid w:val="004A4342"/>
    <w:rsid w:val="006409D5"/>
    <w:rsid w:val="006851C9"/>
    <w:rsid w:val="006F71F8"/>
    <w:rsid w:val="0080388D"/>
    <w:rsid w:val="00806FAF"/>
    <w:rsid w:val="00833942"/>
    <w:rsid w:val="00985F7A"/>
    <w:rsid w:val="009B41B3"/>
    <w:rsid w:val="00A0392F"/>
    <w:rsid w:val="00A64CDB"/>
    <w:rsid w:val="00AF1892"/>
    <w:rsid w:val="00B17C85"/>
    <w:rsid w:val="00B3211D"/>
    <w:rsid w:val="00B63E7A"/>
    <w:rsid w:val="00C23F6E"/>
    <w:rsid w:val="00D15083"/>
    <w:rsid w:val="00D562DE"/>
    <w:rsid w:val="00DC23B8"/>
    <w:rsid w:val="00EA0C73"/>
    <w:rsid w:val="00EB6CBB"/>
    <w:rsid w:val="00EC3194"/>
    <w:rsid w:val="00F06955"/>
    <w:rsid w:val="00F661FD"/>
    <w:rsid w:val="00F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3747C-9227-400E-AFF7-04A4E1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C73"/>
  </w:style>
  <w:style w:type="paragraph" w:styleId="Heading1">
    <w:name w:val="heading 1"/>
    <w:basedOn w:val="Normal"/>
    <w:next w:val="Normal"/>
    <w:link w:val="Heading1Char"/>
    <w:uiPriority w:val="9"/>
    <w:qFormat/>
    <w:rsid w:val="00EA0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C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EA0C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0C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0C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C7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0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73"/>
  </w:style>
  <w:style w:type="paragraph" w:styleId="Header">
    <w:name w:val="header"/>
    <w:basedOn w:val="Normal"/>
    <w:link w:val="HeaderChar"/>
    <w:uiPriority w:val="99"/>
    <w:unhideWhenUsed/>
    <w:rsid w:val="00037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81"/>
  </w:style>
  <w:style w:type="character" w:customStyle="1" w:styleId="Heading2Char">
    <w:name w:val="Heading 2 Char"/>
    <w:basedOn w:val="DefaultParagraphFont"/>
    <w:link w:val="Heading2"/>
    <w:uiPriority w:val="9"/>
    <w:rsid w:val="002E6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64C1"/>
    <w:pPr>
      <w:spacing w:after="100"/>
      <w:ind w:left="220"/>
    </w:pPr>
  </w:style>
  <w:style w:type="paragraph" w:styleId="Revision">
    <w:name w:val="Revision"/>
    <w:hidden/>
    <w:uiPriority w:val="99"/>
    <w:semiHidden/>
    <w:rsid w:val="00C23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6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23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321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265C6-40D2-4831-BA56-0AAC4A12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Isffa Santito</dc:creator>
  <cp:keywords/>
  <dc:description/>
  <cp:lastModifiedBy>Isffa Santito</cp:lastModifiedBy>
  <cp:revision>5</cp:revision>
  <dcterms:created xsi:type="dcterms:W3CDTF">2016-12-08T14:41:00Z</dcterms:created>
  <dcterms:modified xsi:type="dcterms:W3CDTF">2016-12-08T15:02:00Z</dcterms:modified>
</cp:coreProperties>
</file>